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 w:before="64"/>
        <w:ind w:right="2299"/>
        <w:jc w:val="center"/>
        <w:rPr>
          <w:b w:val="0"/>
          <w:bCs w:val="0"/>
        </w:rPr>
      </w:pPr>
      <w:r>
        <w:rPr>
          <w:spacing w:val="3"/>
        </w:rPr>
        <w:t>TEST</w:t>
      </w:r>
      <w:r>
        <w:rPr>
          <w:spacing w:val="-8"/>
        </w:rPr>
        <w:t> </w:t>
      </w:r>
      <w:r>
        <w:rPr>
          <w:spacing w:val="1"/>
        </w:rPr>
        <w:t>RESULTS</w:t>
      </w:r>
      <w:r>
        <w:rPr>
          <w:spacing w:val="-8"/>
        </w:rPr>
        <w:t> </w:t>
      </w:r>
      <w:r>
        <w:rPr>
          <w:spacing w:val="4"/>
        </w:rPr>
        <w:t>TRANSMISSION</w:t>
      </w:r>
      <w:r>
        <w:rPr>
          <w:spacing w:val="-8"/>
        </w:rPr>
        <w:t> </w:t>
      </w:r>
      <w:r>
        <w:rPr/>
        <w:t>FORMAT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spacing w:before="0"/>
        <w:ind w:left="1934" w:right="2292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pacing w:val="-1"/>
          <w:sz w:val="28"/>
        </w:rPr>
        <w:t>Revision</w:t>
      </w:r>
      <w:r>
        <w:rPr>
          <w:rFonts w:ascii="Arial"/>
          <w:b/>
          <w:spacing w:val="-23"/>
          <w:sz w:val="28"/>
        </w:rPr>
        <w:t> </w:t>
      </w:r>
      <w:r>
        <w:rPr>
          <w:rFonts w:ascii="Arial"/>
          <w:b/>
          <w:spacing w:val="-1"/>
          <w:sz w:val="28"/>
        </w:rPr>
        <w:t>History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4"/>
          <w:szCs w:val="14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5"/>
        <w:gridCol w:w="2003"/>
        <w:gridCol w:w="2153"/>
      </w:tblGrid>
      <w:tr>
        <w:trPr>
          <w:trHeight w:val="545" w:hRule="exact"/>
        </w:trPr>
        <w:tc>
          <w:tcPr>
            <w:tcW w:w="5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Revision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Author/Modifier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Date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698" w:hRule="exact"/>
        </w:trPr>
        <w:tc>
          <w:tcPr>
            <w:tcW w:w="5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1"/>
                <w:numId w:val="1"/>
              </w:numPr>
              <w:tabs>
                <w:tab w:pos="437" w:val="left" w:leader="none"/>
              </w:tabs>
              <w:spacing w:line="275" w:lineRule="exact" w:before="0" w:after="0"/>
              <w:ind w:left="435" w:right="0" w:hanging="33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: </w:t>
            </w:r>
            <w:r>
              <w:rPr>
                <w:rFonts w:ascii="Arial"/>
                <w:spacing w:val="-1"/>
                <w:sz w:val="24"/>
              </w:rPr>
              <w:t>Update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includes:</w:t>
            </w:r>
          </w:p>
          <w:p>
            <w:pPr>
              <w:pStyle w:val="ListParagraph"/>
              <w:numPr>
                <w:ilvl w:val="2"/>
                <w:numId w:val="1"/>
              </w:numPr>
              <w:tabs>
                <w:tab w:pos="823" w:val="left" w:leader="none"/>
              </w:tabs>
              <w:spacing w:line="240" w:lineRule="auto" w:before="0" w:after="0"/>
              <w:ind w:left="822" w:right="238" w:hanging="36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Data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element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LanguageCode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changed</w:t>
            </w:r>
            <w:r>
              <w:rPr>
                <w:rFonts w:ascii="Arial"/>
                <w:spacing w:val="29"/>
                <w:sz w:val="24"/>
              </w:rPr>
              <w:t> </w:t>
            </w:r>
            <w:r>
              <w:rPr>
                <w:rFonts w:ascii="Arial"/>
                <w:sz w:val="24"/>
              </w:rPr>
              <w:t>to </w:t>
            </w:r>
            <w:r>
              <w:rPr>
                <w:rFonts w:ascii="Arial"/>
                <w:spacing w:val="-1"/>
                <w:sz w:val="24"/>
              </w:rPr>
              <w:t>require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Table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6.</w:t>
            </w:r>
          </w:p>
          <w:p>
            <w:pPr>
              <w:pStyle w:val="ListParagraph"/>
              <w:numPr>
                <w:ilvl w:val="2"/>
                <w:numId w:val="1"/>
              </w:numPr>
              <w:tabs>
                <w:tab w:pos="825" w:val="left" w:leader="none"/>
              </w:tabs>
              <w:spacing w:line="248" w:lineRule="auto" w:before="0" w:after="0"/>
              <w:ind w:left="824" w:right="699" w:hanging="36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measureOf ELA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Claim</w:t>
            </w:r>
            <w:r>
              <w:rPr>
                <w:rFonts w:ascii="Arial"/>
                <w:spacing w:val="-1"/>
                <w:sz w:val="24"/>
              </w:rPr>
              <w:t>s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target</w:t>
            </w:r>
            <w:r>
              <w:rPr>
                <w:rFonts w:ascii="Arial"/>
                <w:spacing w:val="24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identifier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formats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fixed </w:t>
            </w:r>
            <w:r>
              <w:rPr>
                <w:rFonts w:ascii="Arial"/>
                <w:spacing w:val="-1"/>
                <w:sz w:val="24"/>
              </w:rPr>
              <w:t>in Table 14.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0" w:right="88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Smarter</w:t>
            </w:r>
            <w:r>
              <w:rPr>
                <w:rFonts w:ascii="Arial"/>
                <w:spacing w:val="24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Balanced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07/2</w:t>
            </w:r>
            <w:r>
              <w:rPr>
                <w:rFonts w:ascii="Arial"/>
                <w:spacing w:val="-1"/>
                <w:sz w:val="24"/>
              </w:rPr>
              <w:t>2</w:t>
            </w:r>
            <w:r>
              <w:rPr>
                <w:rFonts w:ascii="Arial"/>
                <w:spacing w:val="-1"/>
                <w:sz w:val="24"/>
              </w:rPr>
              <w:t>/2020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114" w:hRule="exact"/>
        </w:trPr>
        <w:tc>
          <w:tcPr>
            <w:tcW w:w="5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2.0: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New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version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of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document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is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released.</w:t>
            </w:r>
            <w:r>
              <w:rPr>
                <w:rFonts w:ascii="Arial"/>
                <w:spacing w:val="32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Major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updates</w:t>
            </w:r>
            <w:r>
              <w:rPr>
                <w:rFonts w:ascii="Arial"/>
                <w:sz w:val="24"/>
              </w:rPr>
              <w:t> to </w:t>
            </w:r>
            <w:r>
              <w:rPr>
                <w:rFonts w:ascii="Arial"/>
                <w:spacing w:val="-1"/>
                <w:sz w:val="24"/>
              </w:rPr>
              <w:t>definitions,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requirements,</w:t>
            </w:r>
            <w:r>
              <w:rPr>
                <w:rFonts w:ascii="Arial"/>
                <w:spacing w:val="31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acceptable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values,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and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layout of</w:t>
            </w:r>
            <w:r>
              <w:rPr>
                <w:rFonts w:ascii="Arial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pacing w:val="28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document.</w:t>
            </w:r>
          </w:p>
        </w:tc>
        <w:tc>
          <w:tcPr>
            <w:tcW w:w="2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88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Smarter</w:t>
            </w:r>
            <w:r>
              <w:rPr>
                <w:rFonts w:ascii="Arial"/>
                <w:spacing w:val="24"/>
                <w:sz w:val="24"/>
              </w:rPr>
              <w:t> </w:t>
            </w:r>
            <w:r>
              <w:rPr>
                <w:rFonts w:ascii="Arial"/>
                <w:spacing w:val="-1"/>
                <w:sz w:val="24"/>
              </w:rPr>
              <w:t>Balanced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b/>
                <w:bCs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03/12/2020</w:t>
            </w:r>
            <w:r>
              <w:rPr>
                <w:rFonts w:ascii="Arial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4"/>
          <w:szCs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22" w:footer="1161" w:top="1620" w:bottom="1360" w:left="1340" w:right="980"/>
          <w:pgNumType w:start="1"/>
        </w:sect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9"/>
          <w:szCs w:val="2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1" w:val="right" w:leader="dot"/>
            </w:tabs>
            <w:spacing w:line="240" w:lineRule="auto" w:before="60"/>
            <w:ind w:right="0"/>
            <w:jc w:val="left"/>
            <w:rPr>
              <w:b w:val="0"/>
              <w:bCs w:val="0"/>
            </w:rPr>
          </w:pPr>
          <w:hyperlink w:history="true" w:anchor="_bookmark0">
            <w:r>
              <w:rPr/>
              <w:t>PURPOSE</w:t>
              <w:tab/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5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</w:rPr>
              <w:t>TEST INTEGRATION</w:t>
            </w:r>
            <w:r>
              <w:rPr/>
              <w:t> </w:t>
            </w:r>
            <w:r>
              <w:rPr>
                <w:spacing w:val="-1"/>
              </w:rPr>
              <w:t>DATA FLOW</w:t>
            </w:r>
            <w:r>
              <w:rPr/>
              <w:t> </w:t>
            </w:r>
            <w:r>
              <w:rPr>
                <w:spacing w:val="-1"/>
              </w:rPr>
              <w:t>OVERVIEW</w:t>
              <w:tab/>
            </w:r>
            <w:r>
              <w:rPr/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51" w:val="right" w:leader="dot"/>
            </w:tabs>
            <w:spacing w:line="240" w:lineRule="auto" w:before="120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spacing w:val="-1"/>
              </w:rPr>
              <w:t>TYPES </w:t>
            </w:r>
            <w:r>
              <w:rPr/>
              <w:t>OF</w:t>
            </w:r>
            <w:r>
              <w:rPr>
                <w:spacing w:val="-1"/>
              </w:rPr>
              <w:t> DATA</w:t>
            </w:r>
            <w:r>
              <w:rPr/>
              <w:t> </w:t>
            </w:r>
            <w:r>
              <w:rPr>
                <w:spacing w:val="-1"/>
              </w:rPr>
              <w:t>INGESTS</w:t>
              <w:tab/>
            </w:r>
            <w:r>
              <w:rPr/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5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spacing w:val="-1"/>
              </w:rPr>
              <w:t>PREPARING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FOR</w:t>
            </w:r>
            <w:r>
              <w:rPr/>
              <w:t> </w:t>
            </w:r>
            <w:r>
              <w:rPr>
                <w:spacing w:val="-1"/>
              </w:rPr>
              <w:t>INGEST</w:t>
              <w:tab/>
            </w:r>
            <w:r>
              <w:rPr/>
              <w:t>3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51" w:val="right" w:leader="dot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spacing w:val="-1"/>
              </w:rPr>
              <w:t>DATA</w:t>
            </w:r>
            <w:r>
              <w:rPr/>
              <w:t> </w:t>
            </w:r>
            <w:r>
              <w:rPr>
                <w:spacing w:val="-1"/>
              </w:rPr>
              <w:t>TRANSMISSION PROCESS</w:t>
              <w:tab/>
            </w:r>
            <w:r>
              <w:rPr/>
              <w:t>4</w:t>
            </w:r>
            <w:r>
              <w:rPr>
                <w:b w:val="0"/>
              </w:rPr>
            </w:r>
          </w:hyperlink>
        </w:p>
        <w:p>
          <w:pPr>
            <w:pStyle w:val="TOC1"/>
            <w:tabs>
              <w:tab w:pos="9451" w:val="right" w:leader="dot"/>
            </w:tabs>
            <w:spacing w:line="240" w:lineRule="auto" w:before="120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spacing w:val="-1"/>
              </w:rPr>
              <w:t>TEST INTEGRATION</w:t>
            </w:r>
            <w:r>
              <w:rPr/>
              <w:t> </w:t>
            </w:r>
            <w:r>
              <w:rPr>
                <w:spacing w:val="-1"/>
              </w:rPr>
              <w:t>FORMAT SPECIFICATION</w:t>
              <w:tab/>
            </w:r>
            <w:r>
              <w:rPr/>
              <w:t>6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51" w:val="right" w:leader="dot"/>
            </w:tabs>
            <w:spacing w:line="240" w:lineRule="auto" w:before="118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7">
            <w:r>
              <w:rPr>
                <w:b w:val="0"/>
                <w:i w:val="0"/>
                <w:spacing w:val="-1"/>
                <w:sz w:val="20"/>
              </w:rPr>
              <w:t>T</w:t>
            </w:r>
            <w:r>
              <w:rPr>
                <w:b w:val="0"/>
                <w:i w:val="0"/>
                <w:spacing w:val="-1"/>
                <w:sz w:val="16"/>
              </w:rPr>
              <w:t>EST </w:t>
            </w:r>
            <w:r>
              <w:rPr>
                <w:b w:val="0"/>
                <w:i w:val="0"/>
                <w:spacing w:val="-1"/>
                <w:sz w:val="20"/>
              </w:rPr>
              <w:t>I</w:t>
            </w:r>
            <w:r>
              <w:rPr>
                <w:b w:val="0"/>
                <w:i w:val="0"/>
                <w:spacing w:val="-1"/>
                <w:sz w:val="16"/>
              </w:rPr>
              <w:t>NTEGRATION </w:t>
            </w:r>
            <w:r>
              <w:rPr>
                <w:b w:val="0"/>
                <w:i w:val="0"/>
                <w:sz w:val="20"/>
              </w:rPr>
              <w:t>XML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O</w:t>
            </w:r>
            <w:r>
              <w:rPr>
                <w:b w:val="0"/>
                <w:i w:val="0"/>
                <w:spacing w:val="-1"/>
                <w:sz w:val="16"/>
              </w:rPr>
              <w:t>UTPUT</w:t>
            </w:r>
            <w:r>
              <w:rPr>
                <w:b w:val="0"/>
                <w:i w:val="0"/>
                <w:sz w:val="16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F</w:t>
            </w:r>
            <w:r>
              <w:rPr>
                <w:b w:val="0"/>
                <w:i w:val="0"/>
                <w:spacing w:val="-1"/>
                <w:sz w:val="16"/>
              </w:rPr>
              <w:t>ORMAT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8">
            <w:r>
              <w:rPr>
                <w:b w:val="0"/>
                <w:i w:val="0"/>
                <w:spacing w:val="-1"/>
                <w:sz w:val="20"/>
              </w:rPr>
              <w:t>CEDS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EFERENCES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9">
            <w:r>
              <w:rPr>
                <w:b w:val="0"/>
                <w:i w:val="0"/>
                <w:spacing w:val="-1"/>
                <w:sz w:val="20"/>
              </w:rPr>
              <w:t>TDS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EPORT</w:t>
            </w:r>
            <w:r>
              <w:rPr>
                <w:b w:val="0"/>
                <w:i w:val="0"/>
                <w:spacing w:val="-1"/>
                <w:sz w:val="20"/>
              </w:rPr>
              <w:t>:</w:t>
            </w:r>
            <w:r>
              <w:rPr>
                <w:b w:val="0"/>
                <w:i w:val="0"/>
                <w:spacing w:val="-9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T</w:t>
            </w:r>
            <w:r>
              <w:rPr>
                <w:b w:val="0"/>
                <w:i w:val="0"/>
                <w:spacing w:val="-1"/>
                <w:sz w:val="16"/>
              </w:rPr>
              <w:t>EST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11">
            <w:r>
              <w:rPr>
                <w:i/>
                <w:spacing w:val="-1"/>
              </w:rPr>
              <w:t>Acceptable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Values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for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Test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Section</w:t>
              <w:tab/>
            </w:r>
            <w:r>
              <w:rPr>
                <w:i/>
              </w:rPr>
              <w:t>8</w:t>
            </w:r>
            <w:r>
              <w:rPr>
                <w:i w:val="0"/>
              </w:rPr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13">
            <w:r>
              <w:rPr>
                <w:b w:val="0"/>
                <w:i w:val="0"/>
                <w:spacing w:val="-1"/>
                <w:sz w:val="20"/>
              </w:rPr>
              <w:t>TDS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EPORT</w:t>
            </w:r>
            <w:r>
              <w:rPr>
                <w:b w:val="0"/>
                <w:i w:val="0"/>
                <w:spacing w:val="-1"/>
                <w:sz w:val="20"/>
              </w:rPr>
              <w:t>:</w:t>
            </w:r>
            <w:r>
              <w:rPr>
                <w:b w:val="0"/>
                <w:i w:val="0"/>
                <w:spacing w:val="-9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E</w:t>
            </w:r>
            <w:r>
              <w:rPr>
                <w:b w:val="0"/>
                <w:i w:val="0"/>
                <w:spacing w:val="-1"/>
                <w:sz w:val="16"/>
              </w:rPr>
              <w:t>XAMINEE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9</w:t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15">
            <w:r>
              <w:rPr>
                <w:i/>
                <w:spacing w:val="-1"/>
              </w:rPr>
              <w:t>TDS Report: Examinee: examineeAttributes</w:t>
              <w:tab/>
            </w:r>
            <w:r>
              <w:rPr>
                <w:i/>
              </w:rPr>
              <w:t>10</w:t>
            </w:r>
            <w:r>
              <w:rPr>
                <w:i w:val="0"/>
              </w:rPr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18">
            <w:r>
              <w:rPr>
                <w:i/>
                <w:spacing w:val="-1"/>
              </w:rPr>
              <w:t>TDS Report: Examinee: examineeRelationships</w:t>
              <w:tab/>
            </w:r>
            <w:r>
              <w:rPr>
                <w:i/>
              </w:rPr>
              <w:t>17</w:t>
            </w:r>
            <w:r>
              <w:rPr>
                <w:i w:val="0"/>
              </w:rPr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21">
            <w:r>
              <w:rPr>
                <w:i/>
                <w:spacing w:val="-1"/>
              </w:rPr>
              <w:t>Acceptable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Values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for</w:t>
            </w:r>
            <w:r>
              <w:rPr>
                <w:i/>
                <w:spacing w:val="-2"/>
              </w:rPr>
              <w:t> </w:t>
            </w:r>
            <w:r>
              <w:rPr>
                <w:i/>
                <w:spacing w:val="-1"/>
              </w:rPr>
              <w:t>Examinee Sections</w:t>
              <w:tab/>
            </w:r>
            <w:r>
              <w:rPr>
                <w:i/>
              </w:rPr>
              <w:t>20</w:t>
            </w:r>
            <w:r>
              <w:rPr>
                <w:i w:val="0"/>
              </w:rPr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23">
            <w:r>
              <w:rPr>
                <w:b w:val="0"/>
                <w:i w:val="0"/>
                <w:spacing w:val="-1"/>
                <w:sz w:val="20"/>
              </w:rPr>
              <w:t>TDS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EPORT</w:t>
            </w:r>
            <w:r>
              <w:rPr>
                <w:b w:val="0"/>
                <w:i w:val="0"/>
                <w:spacing w:val="-1"/>
                <w:sz w:val="20"/>
              </w:rPr>
              <w:t>:</w:t>
            </w:r>
            <w:r>
              <w:rPr>
                <w:b w:val="0"/>
                <w:i w:val="0"/>
                <w:spacing w:val="-9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O</w:t>
            </w:r>
            <w:r>
              <w:rPr>
                <w:b w:val="0"/>
                <w:i w:val="0"/>
                <w:spacing w:val="-1"/>
                <w:sz w:val="16"/>
              </w:rPr>
              <w:t>PPORTUNITY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22</w:t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24">
            <w:r>
              <w:rPr>
                <w:i/>
                <w:spacing w:val="-1"/>
              </w:rPr>
              <w:t>TDS Report: Opportunity: Segment</w:t>
              <w:tab/>
            </w:r>
            <w:r>
              <w:rPr>
                <w:i/>
              </w:rPr>
              <w:t>26</w:t>
            </w:r>
            <w:r>
              <w:rPr>
                <w:i w:val="0"/>
              </w:rPr>
            </w:r>
          </w:hyperlink>
        </w:p>
        <w:p>
          <w:pPr>
            <w:pStyle w:val="TOC3"/>
            <w:tabs>
              <w:tab w:pos="9451" w:val="right" w:leader="dot"/>
            </w:tabs>
            <w:spacing w:line="240" w:lineRule="auto"/>
            <w:ind w:right="0"/>
            <w:jc w:val="left"/>
            <w:rPr>
              <w:i w:val="0"/>
            </w:rPr>
          </w:pPr>
          <w:hyperlink w:history="true" w:anchor="_bookmark25">
            <w:r>
              <w:rPr>
                <w:i/>
                <w:spacing w:val="-1"/>
              </w:rPr>
              <w:t>TDS Report: Opportunity: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Accommodation</w:t>
              <w:tab/>
            </w:r>
            <w:r>
              <w:rPr>
                <w:i/>
              </w:rPr>
              <w:t>27</w:t>
            </w:r>
            <w:r>
              <w:rPr>
                <w:i w:val="0"/>
              </w:rPr>
            </w:r>
          </w:hyperlink>
        </w:p>
        <w:p>
          <w:pPr>
            <w:pStyle w:val="TOC4"/>
            <w:tabs>
              <w:tab w:pos="9450" w:val="right" w:leader="dot"/>
            </w:tabs>
            <w:spacing w:line="219" w:lineRule="exact"/>
            <w:ind w:right="0"/>
            <w:jc w:val="left"/>
          </w:pPr>
          <w:hyperlink w:history="true" w:anchor="_bookmark27">
            <w:r>
              <w:rPr>
                <w:spacing w:val="-1"/>
              </w:rPr>
              <w:t>Accessibility Features</w:t>
            </w:r>
            <w:r>
              <w:rPr/>
              <w:t> and </w:t>
            </w:r>
            <w:r>
              <w:rPr>
                <w:spacing w:val="-1"/>
              </w:rPr>
              <w:t>Use</w:t>
            </w:r>
            <w:r>
              <w:rPr/>
              <w:t> </w:t>
            </w:r>
            <w:r>
              <w:rPr>
                <w:spacing w:val="-1"/>
              </w:rPr>
              <w:t>Codes</w:t>
              <w:tab/>
            </w:r>
            <w:r>
              <w:rPr/>
              <w:t>28</w:t>
            </w:r>
            <w:r>
              <w:rPr/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28">
            <w:r>
              <w:rPr>
                <w:i/>
                <w:spacing w:val="-1"/>
              </w:rPr>
              <w:t>TDS Report: Opportunity: Scores</w:t>
              <w:tab/>
            </w:r>
            <w:r>
              <w:rPr>
                <w:i/>
              </w:rPr>
              <w:t>29</w:t>
            </w:r>
            <w:r>
              <w:rPr>
                <w:i w:val="0"/>
              </w:rPr>
            </w:r>
          </w:hyperlink>
        </w:p>
        <w:p>
          <w:pPr>
            <w:pStyle w:val="TOC4"/>
            <w:tabs>
              <w:tab w:pos="9450" w:val="right" w:leader="dot"/>
            </w:tabs>
            <w:spacing w:line="219" w:lineRule="exact" w:before="1"/>
            <w:ind w:right="0"/>
            <w:jc w:val="left"/>
          </w:pPr>
          <w:hyperlink w:history="true" w:anchor="_bookmark29">
            <w:r>
              <w:rPr>
                <w:spacing w:val="-1"/>
              </w:rPr>
              <w:t>Scores Used</w:t>
            </w:r>
            <w:r>
              <w:rPr/>
              <w:t> by </w:t>
            </w:r>
            <w:r>
              <w:rPr>
                <w:spacing w:val="-1"/>
              </w:rPr>
              <w:t>Smarter Balanced Reporting</w:t>
            </w:r>
            <w:r>
              <w:rPr/>
              <w:t> </w:t>
            </w:r>
            <w:r>
              <w:rPr>
                <w:spacing w:val="-1"/>
              </w:rPr>
              <w:t>System</w:t>
              <w:tab/>
            </w:r>
            <w:r>
              <w:rPr/>
              <w:t>29</w:t>
            </w:r>
            <w:r>
              <w:rPr/>
            </w:r>
          </w:hyperlink>
        </w:p>
        <w:p>
          <w:pPr>
            <w:pStyle w:val="TOC3"/>
            <w:tabs>
              <w:tab w:pos="9451" w:val="right" w:leader="dot"/>
            </w:tabs>
            <w:spacing w:line="243" w:lineRule="exact"/>
            <w:ind w:right="0"/>
            <w:jc w:val="left"/>
            <w:rPr>
              <w:i w:val="0"/>
            </w:rPr>
          </w:pPr>
          <w:hyperlink w:history="true" w:anchor="_bookmark31">
            <w:r>
              <w:rPr>
                <w:i/>
                <w:spacing w:val="-1"/>
              </w:rPr>
              <w:t>TDS Report: Opportunity: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GenericVariable</w:t>
              <w:tab/>
            </w:r>
            <w:r>
              <w:rPr>
                <w:i/>
              </w:rPr>
              <w:t>32</w:t>
            </w:r>
            <w:r>
              <w:rPr>
                <w:i w:val="0"/>
              </w:rPr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32">
            <w:r>
              <w:rPr>
                <w:i/>
                <w:spacing w:val="-1"/>
              </w:rPr>
              <w:t>TDS Report: Opportunity: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Item</w:t>
              <w:tab/>
            </w:r>
            <w:r>
              <w:rPr>
                <w:i/>
              </w:rPr>
              <w:t>32</w:t>
            </w:r>
            <w:r>
              <w:rPr>
                <w:i w:val="0"/>
              </w:rPr>
            </w:r>
          </w:hyperlink>
        </w:p>
        <w:p>
          <w:pPr>
            <w:pStyle w:val="TOC4"/>
            <w:tabs>
              <w:tab w:pos="9450" w:val="right" w:leader="dot"/>
            </w:tabs>
            <w:spacing w:line="240" w:lineRule="auto" w:before="1"/>
            <w:ind w:right="0"/>
            <w:jc w:val="left"/>
          </w:pPr>
          <w:hyperlink w:history="true" w:anchor="_bookmark33">
            <w:r>
              <w:rPr>
                <w:spacing w:val="-1"/>
              </w:rPr>
              <w:t>TDS Report:</w:t>
            </w:r>
            <w:r>
              <w:rPr/>
              <w:t> </w:t>
            </w:r>
            <w:r>
              <w:rPr>
                <w:spacing w:val="-1"/>
              </w:rPr>
              <w:t>Opportunity:</w:t>
            </w:r>
            <w:r>
              <w:rPr/>
              <w:t> </w:t>
            </w:r>
            <w:r>
              <w:rPr>
                <w:spacing w:val="-1"/>
              </w:rPr>
              <w:t>Item:</w:t>
            </w:r>
            <w:r>
              <w:rPr/>
              <w:t> </w:t>
            </w:r>
            <w:r>
              <w:rPr>
                <w:spacing w:val="-1"/>
              </w:rPr>
              <w:t>Response</w:t>
              <w:tab/>
            </w:r>
            <w:r>
              <w:rPr/>
              <w:t>35</w:t>
            </w:r>
            <w:r>
              <w:rPr/>
            </w:r>
          </w:hyperlink>
        </w:p>
        <w:p>
          <w:pPr>
            <w:pStyle w:val="TOC4"/>
            <w:tabs>
              <w:tab w:pos="9450" w:val="right" w:leader="dot"/>
            </w:tabs>
            <w:spacing w:line="240" w:lineRule="auto"/>
            <w:ind w:right="0"/>
            <w:jc w:val="left"/>
          </w:pPr>
          <w:hyperlink w:history="true" w:anchor="_bookmark34">
            <w:r>
              <w:rPr>
                <w:spacing w:val="-1"/>
              </w:rPr>
              <w:t>TDS Report: Opportunity:</w:t>
            </w:r>
            <w:r>
              <w:rPr/>
              <w:t> </w:t>
            </w:r>
            <w:r>
              <w:rPr>
                <w:spacing w:val="-1"/>
              </w:rPr>
              <w:t>Item:</w:t>
            </w:r>
            <w:r>
              <w:rPr/>
              <w:t> </w:t>
            </w:r>
            <w:r>
              <w:rPr>
                <w:spacing w:val="-1"/>
              </w:rPr>
              <w:t>ScoreInfo</w:t>
              <w:tab/>
            </w:r>
            <w:r>
              <w:rPr/>
              <w:t>36</w:t>
            </w:r>
            <w:r>
              <w:rPr/>
            </w:r>
          </w:hyperlink>
        </w:p>
        <w:p>
          <w:pPr>
            <w:pStyle w:val="TOC4"/>
            <w:tabs>
              <w:tab w:pos="9450" w:val="right" w:leader="dot"/>
            </w:tabs>
            <w:spacing w:line="240" w:lineRule="auto"/>
            <w:ind w:right="0"/>
            <w:jc w:val="left"/>
          </w:pPr>
          <w:hyperlink w:history="true" w:anchor="_bookmark35">
            <w:r>
              <w:rPr>
                <w:spacing w:val="-1"/>
              </w:rPr>
              <w:t>TDS Report:</w:t>
            </w:r>
            <w:r>
              <w:rPr/>
              <w:t> </w:t>
            </w:r>
            <w:r>
              <w:rPr>
                <w:spacing w:val="-1"/>
              </w:rPr>
              <w:t>Opportunity:</w:t>
            </w:r>
            <w:r>
              <w:rPr/>
              <w:t> </w:t>
            </w:r>
            <w:r>
              <w:rPr>
                <w:spacing w:val="-1"/>
              </w:rPr>
              <w:t>Item:</w:t>
            </w:r>
            <w:r>
              <w:rPr/>
              <w:t> </w:t>
            </w:r>
            <w:r>
              <w:rPr>
                <w:spacing w:val="-1"/>
              </w:rPr>
              <w:t>ScoreInfo:</w:t>
            </w:r>
            <w:r>
              <w:rPr/>
              <w:t> </w:t>
            </w:r>
            <w:r>
              <w:rPr>
                <w:spacing w:val="-1"/>
              </w:rPr>
              <w:t>ScoreRationale</w:t>
              <w:tab/>
            </w:r>
            <w:r>
              <w:rPr/>
              <w:t>37</w:t>
            </w:r>
            <w:r>
              <w:rPr/>
            </w:r>
          </w:hyperlink>
        </w:p>
        <w:p>
          <w:pPr>
            <w:pStyle w:val="TOC4"/>
            <w:tabs>
              <w:tab w:pos="9450" w:val="right" w:leader="dot"/>
            </w:tabs>
            <w:spacing w:line="240" w:lineRule="auto"/>
            <w:ind w:right="0"/>
            <w:jc w:val="left"/>
          </w:pPr>
          <w:hyperlink w:history="true" w:anchor="_bookmark36">
            <w:r>
              <w:rPr>
                <w:spacing w:val="-1"/>
              </w:rPr>
              <w:t>TDS Report:</w:t>
            </w:r>
            <w:r>
              <w:rPr/>
              <w:t> </w:t>
            </w:r>
            <w:r>
              <w:rPr>
                <w:spacing w:val="-1"/>
              </w:rPr>
              <w:t>Opportunity:</w:t>
            </w:r>
            <w:r>
              <w:rPr/>
              <w:t> </w:t>
            </w:r>
            <w:r>
              <w:rPr>
                <w:spacing w:val="-1"/>
              </w:rPr>
              <w:t>Item:</w:t>
            </w:r>
            <w:r>
              <w:rPr/>
              <w:t> </w:t>
            </w:r>
            <w:r>
              <w:rPr>
                <w:spacing w:val="-1"/>
              </w:rPr>
              <w:t>ScoreInfo:</w:t>
            </w:r>
            <w:r>
              <w:rPr/>
              <w:t> </w:t>
            </w:r>
            <w:r>
              <w:rPr>
                <w:spacing w:val="-1"/>
              </w:rPr>
              <w:t>Message</w:t>
              <w:tab/>
            </w:r>
            <w:r>
              <w:rPr/>
              <w:t>37</w:t>
            </w:r>
            <w:r>
              <w:rPr/>
            </w:r>
          </w:hyperlink>
        </w:p>
        <w:p>
          <w:pPr>
            <w:pStyle w:val="TOC4"/>
            <w:tabs>
              <w:tab w:pos="9450" w:val="right" w:leader="dot"/>
            </w:tabs>
            <w:spacing w:line="219" w:lineRule="exact"/>
            <w:ind w:right="0"/>
            <w:jc w:val="left"/>
          </w:pPr>
          <w:hyperlink w:history="true" w:anchor="_bookmark37">
            <w:r>
              <w:rPr>
                <w:spacing w:val="-1"/>
              </w:rPr>
              <w:t>TDS Report:</w:t>
            </w:r>
            <w:r>
              <w:rPr/>
              <w:t> </w:t>
            </w:r>
            <w:r>
              <w:rPr>
                <w:spacing w:val="-1"/>
              </w:rPr>
              <w:t>Opportunity:</w:t>
            </w:r>
            <w:r>
              <w:rPr/>
              <w:t> </w:t>
            </w:r>
            <w:r>
              <w:rPr>
                <w:spacing w:val="-1"/>
              </w:rPr>
              <w:t>Item:</w:t>
            </w:r>
            <w:r>
              <w:rPr/>
              <w:t> </w:t>
            </w:r>
            <w:r>
              <w:rPr>
                <w:spacing w:val="-1"/>
              </w:rPr>
              <w:t>ScoreInfo:</w:t>
            </w:r>
            <w:r>
              <w:rPr/>
              <w:t> </w:t>
            </w:r>
            <w:r>
              <w:rPr>
                <w:spacing w:val="-1"/>
              </w:rPr>
              <w:t>SubScoreList</w:t>
              <w:tab/>
            </w:r>
            <w:r>
              <w:rPr/>
              <w:t>38</w:t>
            </w:r>
            <w:r>
              <w:rPr/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38">
            <w:r>
              <w:rPr>
                <w:i/>
                <w:spacing w:val="-1"/>
              </w:rPr>
              <w:t>TDS Report: Opportunity: Score</w:t>
              <w:tab/>
            </w:r>
            <w:r>
              <w:rPr>
                <w:i/>
              </w:rPr>
              <w:t>38</w:t>
            </w:r>
            <w:r>
              <w:rPr>
                <w:i w:val="0"/>
              </w:rPr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39">
            <w:r>
              <w:rPr>
                <w:i/>
                <w:spacing w:val="-1"/>
              </w:rPr>
              <w:t>Acceptable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Values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for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Opportunity Section</w:t>
              <w:tab/>
            </w:r>
            <w:r>
              <w:rPr>
                <w:i/>
              </w:rPr>
              <w:t>40</w:t>
            </w:r>
            <w:r>
              <w:rPr>
                <w:i w:val="0"/>
              </w:rPr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41">
            <w:r>
              <w:rPr>
                <w:b w:val="0"/>
                <w:i w:val="0"/>
                <w:spacing w:val="-1"/>
                <w:sz w:val="20"/>
              </w:rPr>
              <w:t>TDS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EPORT</w:t>
            </w:r>
            <w:r>
              <w:rPr>
                <w:b w:val="0"/>
                <w:i w:val="0"/>
                <w:spacing w:val="-1"/>
                <w:sz w:val="20"/>
              </w:rPr>
              <w:t>:</w:t>
            </w:r>
            <w:r>
              <w:rPr>
                <w:b w:val="0"/>
                <w:i w:val="0"/>
                <w:spacing w:val="-9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C</w:t>
            </w:r>
            <w:r>
              <w:rPr>
                <w:b w:val="0"/>
                <w:i w:val="0"/>
                <w:spacing w:val="-1"/>
                <w:sz w:val="16"/>
              </w:rPr>
              <w:t>OMMENT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41</w:t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42">
            <w:r>
              <w:rPr>
                <w:b w:val="0"/>
                <w:i w:val="0"/>
                <w:spacing w:val="-1"/>
                <w:sz w:val="20"/>
              </w:rPr>
              <w:t>TDS</w:t>
            </w:r>
            <w:r>
              <w:rPr>
                <w:b w:val="0"/>
                <w:i w:val="0"/>
                <w:spacing w:val="-10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EPORT</w:t>
            </w:r>
            <w:r>
              <w:rPr>
                <w:b w:val="0"/>
                <w:i w:val="0"/>
                <w:spacing w:val="-1"/>
                <w:sz w:val="20"/>
              </w:rPr>
              <w:t>:</w:t>
            </w:r>
            <w:r>
              <w:rPr>
                <w:b w:val="0"/>
                <w:i w:val="0"/>
                <w:spacing w:val="-9"/>
                <w:sz w:val="20"/>
              </w:rPr>
              <w:t> </w:t>
            </w:r>
            <w:r>
              <w:rPr>
                <w:b w:val="0"/>
                <w:i w:val="0"/>
                <w:spacing w:val="-1"/>
                <w:sz w:val="16"/>
              </w:rPr>
              <w:t>TOOL</w:t>
            </w:r>
            <w:r>
              <w:rPr>
                <w:b w:val="0"/>
                <w:i w:val="0"/>
                <w:spacing w:val="-1"/>
                <w:sz w:val="20"/>
              </w:rPr>
              <w:t>U</w:t>
            </w:r>
            <w:r>
              <w:rPr>
                <w:b w:val="0"/>
                <w:i w:val="0"/>
                <w:spacing w:val="-1"/>
                <w:sz w:val="16"/>
              </w:rPr>
              <w:t>SAGE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42</w:t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43">
            <w:r>
              <w:rPr>
                <w:i/>
                <w:spacing w:val="-1"/>
              </w:rPr>
              <w:t>TDS Report: toolUsage: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toolPage</w:t>
              <w:tab/>
            </w:r>
            <w:r>
              <w:rPr>
                <w:i/>
              </w:rPr>
              <w:t>42</w:t>
            </w:r>
            <w:r>
              <w:rPr>
                <w:i w:val="0"/>
              </w:rPr>
            </w:r>
          </w:hyperlink>
        </w:p>
        <w:p>
          <w:pPr>
            <w:pStyle w:val="TOC1"/>
            <w:tabs>
              <w:tab w:pos="9451" w:val="right" w:leader="dot"/>
            </w:tabs>
            <w:spacing w:line="240" w:lineRule="auto" w:before="122"/>
            <w:ind w:right="0"/>
            <w:jc w:val="left"/>
            <w:rPr>
              <w:b w:val="0"/>
              <w:bCs w:val="0"/>
            </w:rPr>
          </w:pPr>
          <w:hyperlink w:history="true" w:anchor="_bookmark44">
            <w:r>
              <w:rPr>
                <w:spacing w:val="-1"/>
              </w:rPr>
              <w:t>APPENDIXES</w:t>
              <w:tab/>
            </w:r>
            <w:r>
              <w:rPr/>
              <w:t>43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51" w:val="right" w:leader="dot"/>
            </w:tabs>
            <w:spacing w:line="240" w:lineRule="auto" w:before="118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45"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EFERENCES</w:t>
            </w:r>
            <w:r>
              <w:rPr>
                <w:b w:val="0"/>
                <w:i w:val="0"/>
                <w:spacing w:val="-1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43</w:t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46">
            <w:r>
              <w:rPr>
                <w:i/>
                <w:spacing w:val="-1"/>
              </w:rPr>
              <w:t>External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References</w:t>
              <w:tab/>
            </w:r>
            <w:r>
              <w:rPr>
                <w:i/>
              </w:rPr>
              <w:t>43</w:t>
            </w:r>
            <w:r>
              <w:rPr>
                <w:i w:val="0"/>
              </w:rPr>
            </w:r>
          </w:hyperlink>
        </w:p>
        <w:p>
          <w:pPr>
            <w:pStyle w:val="TOC3"/>
            <w:tabs>
              <w:tab w:pos="9451" w:val="right" w:leader="dot"/>
            </w:tabs>
            <w:spacing w:line="244" w:lineRule="exact"/>
            <w:ind w:right="0"/>
            <w:jc w:val="left"/>
            <w:rPr>
              <w:i w:val="0"/>
            </w:rPr>
          </w:pPr>
          <w:hyperlink w:history="true" w:anchor="_bookmark48">
            <w:r>
              <w:rPr>
                <w:i/>
                <w:spacing w:val="-1"/>
              </w:rPr>
              <w:t>CEDS</w:t>
            </w:r>
            <w:r>
              <w:rPr>
                <w:i/>
                <w:spacing w:val="1"/>
              </w:rPr>
              <w:t> </w:t>
            </w:r>
            <w:r>
              <w:rPr>
                <w:i/>
                <w:spacing w:val="-1"/>
              </w:rPr>
              <w:t>Reference</w:t>
            </w:r>
            <w:r>
              <w:rPr>
                <w:i/>
              </w:rPr>
              <w:t> </w:t>
            </w:r>
            <w:r>
              <w:rPr>
                <w:i/>
                <w:spacing w:val="-1"/>
              </w:rPr>
              <w:t>Table</w:t>
              <w:tab/>
            </w:r>
            <w:r>
              <w:rPr>
                <w:i/>
              </w:rPr>
              <w:t>43</w:t>
            </w:r>
            <w:r>
              <w:rPr>
                <w:i w:val="0"/>
              </w:rPr>
            </w:r>
          </w:hyperlink>
        </w:p>
        <w:p>
          <w:pPr>
            <w:pStyle w:val="TOC2"/>
            <w:tabs>
              <w:tab w:pos="9451" w:val="right" w:leader="dot"/>
            </w:tabs>
            <w:spacing w:line="244" w:lineRule="exact"/>
            <w:ind w:right="0"/>
            <w:jc w:val="left"/>
            <w:rPr>
              <w:b w:val="0"/>
              <w:bCs w:val="0"/>
              <w:i w:val="0"/>
              <w:sz w:val="20"/>
              <w:szCs w:val="20"/>
            </w:rPr>
          </w:pPr>
          <w:hyperlink w:history="true" w:anchor="_bookmark49">
            <w:r>
              <w:rPr>
                <w:b w:val="0"/>
                <w:i w:val="0"/>
                <w:spacing w:val="-1"/>
                <w:sz w:val="20"/>
              </w:rPr>
              <w:t>P</w:t>
            </w:r>
            <w:r>
              <w:rPr>
                <w:b w:val="0"/>
                <w:i w:val="0"/>
                <w:spacing w:val="-1"/>
                <w:sz w:val="16"/>
              </w:rPr>
              <w:t>RIOR</w:t>
            </w:r>
            <w:r>
              <w:rPr>
                <w:b w:val="0"/>
                <w:i w:val="0"/>
                <w:spacing w:val="-2"/>
                <w:sz w:val="16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R</w:t>
            </w:r>
            <w:r>
              <w:rPr>
                <w:b w:val="0"/>
                <w:i w:val="0"/>
                <w:spacing w:val="-1"/>
                <w:sz w:val="16"/>
              </w:rPr>
              <w:t>EVISION</w:t>
            </w:r>
            <w:r>
              <w:rPr>
                <w:b w:val="0"/>
                <w:i w:val="0"/>
                <w:spacing w:val="1"/>
                <w:sz w:val="16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H</w:t>
            </w:r>
            <w:r>
              <w:rPr>
                <w:b w:val="0"/>
                <w:i w:val="0"/>
                <w:spacing w:val="-1"/>
                <w:sz w:val="16"/>
              </w:rPr>
              <w:t>ISTORY</w:t>
            </w:r>
            <w:r>
              <w:rPr>
                <w:b w:val="0"/>
                <w:i w:val="0"/>
                <w:sz w:val="16"/>
              </w:rPr>
              <w:t> </w:t>
            </w:r>
            <w:r>
              <w:rPr>
                <w:b w:val="0"/>
                <w:i w:val="0"/>
                <w:spacing w:val="-1"/>
                <w:sz w:val="16"/>
              </w:rPr>
              <w:t>FOR</w:t>
            </w:r>
            <w:r>
              <w:rPr>
                <w:b w:val="0"/>
                <w:i w:val="0"/>
                <w:sz w:val="16"/>
              </w:rPr>
              <w:t> </w:t>
            </w:r>
            <w:r>
              <w:rPr>
                <w:b w:val="0"/>
                <w:i w:val="0"/>
                <w:spacing w:val="-1"/>
                <w:sz w:val="20"/>
              </w:rPr>
              <w:t>V</w:t>
            </w:r>
            <w:r>
              <w:rPr>
                <w:b w:val="0"/>
                <w:i w:val="0"/>
                <w:spacing w:val="-1"/>
                <w:sz w:val="16"/>
              </w:rPr>
              <w:t>ERSION </w:t>
            </w:r>
            <w:r>
              <w:rPr>
                <w:b w:val="0"/>
                <w:i w:val="0"/>
                <w:sz w:val="20"/>
              </w:rPr>
              <w:t>1</w:t>
              <w:tab/>
              <w:t>49</w:t>
            </w:r>
          </w:hyperlink>
        </w:p>
      </w:sdtContent>
    </w:sdt>
    <w:p>
      <w:pPr>
        <w:spacing w:after="0" w:line="244" w:lineRule="exact"/>
        <w:jc w:val="left"/>
        <w:rPr>
          <w:sz w:val="20"/>
          <w:szCs w:val="20"/>
        </w:rPr>
        <w:sectPr>
          <w:pgSz w:w="12240" w:h="15840"/>
          <w:pgMar w:header="722" w:footer="1161" w:top="1620" w:bottom="1360" w:left="1340" w:right="980"/>
        </w:sectPr>
      </w:pPr>
    </w:p>
    <w:p>
      <w:pPr>
        <w:spacing w:line="240" w:lineRule="auto" w:before="8"/>
        <w:rPr>
          <w:rFonts w:ascii="Calibri" w:hAnsi="Calibri" w:cs="Calibri" w:eastAsia="Calibri"/>
          <w:sz w:val="32"/>
          <w:szCs w:val="32"/>
        </w:rPr>
      </w:pPr>
    </w:p>
    <w:p>
      <w:pPr>
        <w:pStyle w:val="Heading1"/>
        <w:spacing w:line="240" w:lineRule="auto"/>
        <w:ind w:left="2405" w:right="2744"/>
        <w:jc w:val="center"/>
        <w:rPr>
          <w:b w:val="0"/>
          <w:bCs w:val="0"/>
        </w:rPr>
      </w:pPr>
      <w:bookmarkStart w:name="Purpos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Purpose</w:t>
      </w:r>
      <w:r>
        <w:rPr>
          <w:b w:val="0"/>
        </w:rPr>
      </w:r>
    </w:p>
    <w:p>
      <w:pPr>
        <w:pStyle w:val="BodyText"/>
        <w:spacing w:line="240" w:lineRule="auto" w:before="120"/>
        <w:ind w:left="119" w:right="573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purpose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provide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specification</w:t>
      </w:r>
      <w:r>
        <w:rPr/>
        <w:t> </w:t>
      </w:r>
      <w:r>
        <w:rPr>
          <w:spacing w:val="-1"/>
        </w:rPr>
        <w:t>describing</w:t>
      </w:r>
      <w:r>
        <w:rPr/>
        <w:t> the </w:t>
      </w:r>
      <w:r>
        <w:rPr>
          <w:spacing w:val="-1"/>
        </w:rPr>
        <w:t>output</w:t>
      </w:r>
      <w:r>
        <w:rPr>
          <w:spacing w:val="58"/>
        </w:rPr>
        <w:t> </w:t>
      </w:r>
      <w:r>
        <w:rPr>
          <w:spacing w:val="-1"/>
        </w:rPr>
        <w:t>of</w:t>
      </w:r>
      <w:r>
        <w:rPr/>
        <w:t> a </w:t>
      </w:r>
      <w:r>
        <w:rPr>
          <w:spacing w:val="-1"/>
        </w:rPr>
        <w:t>Test</w:t>
      </w:r>
      <w:r>
        <w:rPr/>
        <w:t> </w:t>
      </w:r>
      <w:r>
        <w:rPr>
          <w:spacing w:val="-1"/>
        </w:rPr>
        <w:t>Delivery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(TDS), which</w:t>
      </w:r>
      <w:r>
        <w:rPr/>
        <w:t> </w:t>
      </w:r>
      <w:r>
        <w:rPr>
          <w:spacing w:val="-1"/>
        </w:rPr>
        <w:t>feeds</w:t>
      </w:r>
      <w:r>
        <w:rPr/>
        <w:t> </w:t>
      </w:r>
      <w:r>
        <w:rPr>
          <w:spacing w:val="-1"/>
        </w:rPr>
        <w:t>into</w:t>
      </w:r>
      <w:r>
        <w:rPr/>
        <w:t> a </w:t>
      </w:r>
      <w:r>
        <w:rPr>
          <w:spacing w:val="-1"/>
        </w:rPr>
        <w:t>Test</w:t>
      </w:r>
      <w:r>
        <w:rPr/>
        <w:t> </w:t>
      </w:r>
      <w:r>
        <w:rPr>
          <w:spacing w:val="-1"/>
        </w:rPr>
        <w:t>Integration</w:t>
      </w:r>
      <w:r>
        <w:rPr/>
        <w:t> </w:t>
      </w:r>
      <w:r>
        <w:rPr>
          <w:spacing w:val="-1"/>
        </w:rPr>
        <w:t>System (TIS), and</w:t>
      </w:r>
      <w:r>
        <w:rPr>
          <w:spacing w:val="66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feeds</w:t>
      </w:r>
      <w:r>
        <w:rPr/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Warehouse</w:t>
      </w:r>
      <w:r>
        <w:rPr/>
        <w:t> </w:t>
      </w:r>
      <w:r>
        <w:rPr>
          <w:spacing w:val="-1"/>
        </w:rPr>
        <w:t>(DW). The</w:t>
      </w:r>
      <w:r>
        <w:rPr/>
        <w:t> </w:t>
      </w:r>
      <w:r>
        <w:rPr>
          <w:spacing w:val="-1"/>
        </w:rPr>
        <w:t>interface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exactly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 for</w:t>
      </w:r>
      <w:r>
        <w:rPr/>
        <w:t> </w:t>
      </w:r>
      <w:r>
        <w:rPr>
          <w:spacing w:val="-1"/>
        </w:rPr>
        <w:t>both:</w:t>
      </w:r>
      <w:r>
        <w:rPr>
          <w:spacing w:val="69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output</w:t>
      </w:r>
      <w:r>
        <w:rPr/>
        <w:t> </w:t>
      </w:r>
      <w:r>
        <w:rPr>
          <w:spacing w:val="-1"/>
        </w:rPr>
        <w:t>contains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complete</w:t>
      </w:r>
      <w:r>
        <w:rPr/>
        <w:t> </w:t>
      </w:r>
      <w:r>
        <w:rPr>
          <w:spacing w:val="-1"/>
        </w:rPr>
        <w:t>specification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TDS-to-TIS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TIS-to-DW.</w:t>
      </w:r>
      <w:r>
        <w:rPr/>
        <w:t> </w:t>
      </w:r>
      <w:r>
        <w:rPr>
          <w:spacing w:val="-1"/>
        </w:rPr>
        <w:t>The</w:t>
      </w:r>
      <w:r>
        <w:rPr>
          <w:spacing w:val="68"/>
        </w:rPr>
        <w:t> </w:t>
      </w:r>
      <w:r>
        <w:rPr>
          <w:spacing w:val="-1"/>
        </w:rPr>
        <w:t>specification</w:t>
      </w:r>
      <w:r>
        <w:rPr/>
        <w:t> </w:t>
      </w:r>
      <w:r>
        <w:rPr>
          <w:spacing w:val="-1"/>
        </w:rPr>
        <w:t>includes</w:t>
      </w:r>
      <w:r>
        <w:rPr/>
        <w:t> a </w:t>
      </w:r>
      <w:r>
        <w:rPr>
          <w:spacing w:val="-1"/>
        </w:rPr>
        <w:t>table</w:t>
      </w:r>
      <w:r>
        <w:rPr/>
        <w:t> </w:t>
      </w:r>
      <w:r>
        <w:rPr>
          <w:spacing w:val="-1"/>
        </w:rPr>
        <w:t>describing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node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attribute.</w:t>
      </w:r>
      <w:r>
        <w:rPr/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matter the</w:t>
      </w:r>
      <w:r>
        <w:rPr>
          <w:spacing w:val="69"/>
        </w:rPr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TIS,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DW requires</w:t>
      </w:r>
      <w:r>
        <w:rPr/>
        <w:t> </w:t>
      </w:r>
      <w:r>
        <w:rPr>
          <w:spacing w:val="-1"/>
        </w:rPr>
        <w:t>student</w:t>
      </w:r>
      <w:r>
        <w:rPr/>
        <w:t> </w:t>
      </w:r>
      <w:r>
        <w:rPr>
          <w:spacing w:val="-1"/>
        </w:rPr>
        <w:t>test result</w:t>
      </w:r>
      <w:r>
        <w:rPr/>
        <w:t> </w:t>
      </w:r>
      <w:r>
        <w:rPr>
          <w:spacing w:val="-1"/>
        </w:rPr>
        <w:t>information</w:t>
      </w:r>
      <w:r>
        <w:rPr/>
        <w:t> to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ingested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this</w:t>
      </w:r>
      <w:r>
        <w:rPr>
          <w:spacing w:val="55"/>
        </w:rPr>
        <w:t> </w:t>
      </w:r>
      <w:r>
        <w:rPr>
          <w:spacing w:val="-1"/>
        </w:rPr>
        <w:t>format. </w:t>
      </w:r>
      <w:r>
        <w:rPr/>
        <w:t>In </w:t>
      </w:r>
      <w:r>
        <w:rPr>
          <w:spacing w:val="-1"/>
        </w:rPr>
        <w:t>addition,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XSD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sample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are available.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left="2408" w:right="2744"/>
        <w:jc w:val="center"/>
        <w:rPr>
          <w:b w:val="0"/>
          <w:bCs w:val="0"/>
        </w:rPr>
      </w:pPr>
      <w:bookmarkStart w:name="Test Integration Data Flow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1"/>
        </w:rPr>
        <w:t>Test</w:t>
      </w:r>
      <w:r>
        <w:rPr>
          <w:spacing w:val="-12"/>
        </w:rPr>
        <w:t> </w:t>
      </w:r>
      <w:r>
        <w:rPr>
          <w:spacing w:val="-1"/>
        </w:rPr>
        <w:t>Integration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Flow</w:t>
      </w:r>
      <w:r>
        <w:rPr>
          <w:spacing w:val="-13"/>
        </w:rPr>
        <w:t> </w:t>
      </w:r>
      <w:r>
        <w:rPr>
          <w:spacing w:val="-1"/>
        </w:rPr>
        <w:t>Overview</w:t>
      </w:r>
      <w:r>
        <w:rPr>
          <w:b w:val="0"/>
        </w:rPr>
      </w:r>
    </w:p>
    <w:p>
      <w:pPr>
        <w:pStyle w:val="BodyText"/>
        <w:spacing w:line="240" w:lineRule="auto" w:before="120"/>
        <w:ind w:left="120" w:right="548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describes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interface between</w:t>
      </w:r>
      <w:r>
        <w:rPr/>
        <w:t> a </w:t>
      </w:r>
      <w:r>
        <w:rPr>
          <w:spacing w:val="-1"/>
        </w:rPr>
        <w:t>Test</w:t>
      </w:r>
      <w:r>
        <w:rPr/>
        <w:t> </w:t>
      </w:r>
      <w:r>
        <w:rPr>
          <w:spacing w:val="-1"/>
        </w:rPr>
        <w:t>Integration</w:t>
      </w:r>
      <w:r>
        <w:rPr/>
        <w:t> </w:t>
      </w:r>
      <w:r>
        <w:rPr>
          <w:spacing w:val="-1"/>
        </w:rPr>
        <w:t>component</w:t>
      </w:r>
      <w:r>
        <w:rPr/>
        <w:t> </w:t>
      </w:r>
      <w:r>
        <w:rPr>
          <w:spacing w:val="-1"/>
        </w:rPr>
        <w:t>and</w:t>
      </w:r>
      <w:r>
        <w:rPr>
          <w:spacing w:val="56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more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Warehouses.</w:t>
      </w:r>
    </w:p>
    <w:p>
      <w:pPr>
        <w:pStyle w:val="BodyText"/>
        <w:spacing w:line="240" w:lineRule="auto" w:before="120"/>
        <w:ind w:left="120" w:right="548"/>
        <w:jc w:val="left"/>
      </w:pPr>
      <w:r>
        <w:rPr>
          <w:spacing w:val="-1"/>
        </w:rPr>
        <w:t>Test</w:t>
      </w:r>
      <w:r>
        <w:rPr/>
        <w:t> </w:t>
      </w:r>
      <w:r>
        <w:rPr>
          <w:spacing w:val="-1"/>
        </w:rPr>
        <w:t>Integration</w:t>
      </w:r>
      <w:r>
        <w:rPr/>
        <w:t> </w:t>
      </w:r>
      <w:r>
        <w:rPr>
          <w:spacing w:val="-1"/>
        </w:rPr>
        <w:t>receives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completed</w:t>
      </w:r>
      <w:r>
        <w:rPr/>
        <w:t> </w:t>
      </w:r>
      <w:r>
        <w:rPr>
          <w:spacing w:val="-1"/>
        </w:rPr>
        <w:t>assessment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Test</w:t>
      </w:r>
      <w:r>
        <w:rPr/>
        <w:t> </w:t>
      </w:r>
      <w:r>
        <w:rPr>
          <w:spacing w:val="-1"/>
        </w:rPr>
        <w:t>Delivery,</w:t>
      </w:r>
      <w:r>
        <w:rPr/>
        <w:t> </w:t>
      </w:r>
      <w:r>
        <w:rPr>
          <w:spacing w:val="-1"/>
        </w:rPr>
        <w:t>delivers</w:t>
      </w:r>
      <w:r>
        <w:rPr>
          <w:spacing w:val="67"/>
        </w:rPr>
        <w:t> </w:t>
      </w:r>
      <w:r>
        <w:rPr>
          <w:spacing w:val="-1"/>
        </w:rPr>
        <w:t>responses</w:t>
      </w:r>
      <w:r>
        <w:rPr/>
        <w:t> to </w:t>
      </w:r>
      <w:r>
        <w:rPr>
          <w:spacing w:val="-1"/>
        </w:rPr>
        <w:t>external</w:t>
      </w:r>
      <w:r>
        <w:rPr/>
        <w:t> </w:t>
      </w:r>
      <w:r>
        <w:rPr>
          <w:spacing w:val="-1"/>
        </w:rPr>
        <w:t>scoring</w:t>
      </w:r>
      <w:r>
        <w:rPr/>
        <w:t> </w:t>
      </w:r>
      <w:r>
        <w:rPr>
          <w:spacing w:val="-1"/>
        </w:rPr>
        <w:t>engines,</w:t>
      </w:r>
      <w:r>
        <w:rPr/>
        <w:t> </w:t>
      </w:r>
      <w:r>
        <w:rPr>
          <w:spacing w:val="-1"/>
        </w:rPr>
        <w:t>receives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collates</w:t>
      </w:r>
      <w:r>
        <w:rPr/>
        <w:t> </w:t>
      </w:r>
      <w:r>
        <w:rPr>
          <w:spacing w:val="-1"/>
        </w:rPr>
        <w:t>results</w:t>
      </w:r>
      <w:r>
        <w:rPr/>
        <w:t> </w:t>
      </w:r>
      <w:r>
        <w:rPr>
          <w:spacing w:val="-1"/>
        </w:rPr>
        <w:t>from external</w:t>
      </w:r>
      <w:r>
        <w:rPr>
          <w:spacing w:val="62"/>
        </w:rPr>
        <w:t> </w:t>
      </w:r>
      <w:r>
        <w:rPr>
          <w:spacing w:val="-1"/>
        </w:rPr>
        <w:t>scoring</w:t>
      </w:r>
      <w:r>
        <w:rPr/>
        <w:t> </w:t>
      </w:r>
      <w:r>
        <w:rPr>
          <w:spacing w:val="-1"/>
        </w:rPr>
        <w:t>engines.</w:t>
      </w:r>
      <w:r>
        <w:rPr/>
        <w:t> </w:t>
      </w:r>
      <w:r>
        <w:rPr>
          <w:spacing w:val="-1"/>
        </w:rPr>
        <w:t>Their</w:t>
      </w:r>
      <w:r>
        <w:rPr/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designed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optimal</w:t>
      </w:r>
      <w:r>
        <w:rPr/>
        <w:t> </w:t>
      </w:r>
      <w:r>
        <w:rPr>
          <w:spacing w:val="-1"/>
        </w:rPr>
        <w:t>flexibility,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order</w:t>
      </w:r>
      <w:r>
        <w:rPr/>
        <w:t> to</w:t>
      </w:r>
      <w:r>
        <w:rPr>
          <w:spacing w:val="63"/>
        </w:rPr>
        <w:t> </w:t>
      </w:r>
      <w:r>
        <w:rPr>
          <w:spacing w:val="-1"/>
        </w:rPr>
        <w:t>capture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type of</w:t>
      </w:r>
      <w:r>
        <w:rPr/>
        <w:t> </w:t>
      </w:r>
      <w:r>
        <w:rPr>
          <w:spacing w:val="-1"/>
        </w:rPr>
        <w:t>assessment.</w:t>
      </w:r>
      <w:r>
        <w:rPr/>
        <w:t> </w:t>
      </w:r>
      <w:r>
        <w:rPr>
          <w:spacing w:val="-1"/>
        </w:rPr>
        <w:t>For this</w:t>
      </w:r>
      <w:r>
        <w:rPr/>
        <w:t> </w:t>
      </w:r>
      <w:r>
        <w:rPr>
          <w:spacing w:val="-1"/>
        </w:rPr>
        <w:t>reason, many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nodes</w:t>
      </w:r>
      <w:r>
        <w:rPr/>
        <w:t> </w:t>
      </w:r>
      <w:r>
        <w:rPr>
          <w:spacing w:val="-1"/>
        </w:rPr>
        <w:t>and</w:t>
      </w:r>
      <w:r>
        <w:rPr>
          <w:spacing w:val="67"/>
        </w:rPr>
        <w:t> </w:t>
      </w:r>
      <w:r>
        <w:rPr>
          <w:spacing w:val="-1"/>
        </w:rPr>
        <w:t>attributes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normalized</w:t>
      </w:r>
      <w:r>
        <w:rPr/>
        <w:t> to </w:t>
      </w:r>
      <w:r>
        <w:rPr>
          <w:spacing w:val="-1"/>
        </w:rPr>
        <w:t>name/value</w:t>
      </w:r>
      <w:r>
        <w:rPr/>
        <w:t> </w:t>
      </w:r>
      <w:r>
        <w:rPr>
          <w:spacing w:val="-1"/>
        </w:rPr>
        <w:t>pairs,</w:t>
      </w:r>
      <w:r>
        <w:rPr/>
        <w:t> </w:t>
      </w:r>
      <w:r>
        <w:rPr>
          <w:spacing w:val="-1"/>
        </w:rPr>
        <w:t>rather than</w:t>
      </w:r>
      <w:r>
        <w:rPr/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hard-coded</w:t>
      </w:r>
      <w:r>
        <w:rPr/>
        <w:t> to </w:t>
      </w:r>
      <w:r>
        <w:rPr>
          <w:spacing w:val="-1"/>
        </w:rPr>
        <w:t>accept</w:t>
      </w:r>
      <w:r>
        <w:rPr>
          <w:spacing w:val="-1"/>
        </w:rPr>
        <w:t> </w:t>
      </w:r>
      <w:bookmarkStart w:name="Types of Data Ingests" w:id="5"/>
      <w:bookmarkEnd w:id="5"/>
      <w:r>
        <w:rPr>
          <w:spacing w:val="-1"/>
        </w:rPr>
      </w:r>
      <w:r>
        <w:rPr>
          <w:spacing w:val="-1"/>
        </w:rPr>
        <w:t> </w:t>
      </w:r>
      <w:bookmarkStart w:name="_bookmark2" w:id="6"/>
      <w:bookmarkEnd w:id="6"/>
      <w:r>
        <w:rPr>
          <w:spacing w:val="-1"/>
        </w:rPr>
        <w:t>s</w:t>
      </w:r>
      <w:r>
        <w:rPr>
          <w:spacing w:val="-1"/>
        </w:rPr>
        <w:t>pecific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fields.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left="2407" w:right="2744"/>
        <w:jc w:val="center"/>
        <w:rPr>
          <w:b w:val="0"/>
          <w:bCs w:val="0"/>
        </w:rPr>
      </w:pPr>
      <w:r>
        <w:rPr>
          <w:spacing w:val="-1"/>
        </w:rPr>
        <w:t>Types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Ingests</w:t>
      </w:r>
      <w:r>
        <w:rPr>
          <w:b w:val="0"/>
        </w:rPr>
      </w:r>
    </w:p>
    <w:p>
      <w:pPr>
        <w:pStyle w:val="BodyText"/>
        <w:spacing w:line="240" w:lineRule="auto" w:before="120"/>
        <w:ind w:left="120" w:right="548"/>
        <w:jc w:val="left"/>
      </w:pP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Providers</w:t>
      </w:r>
      <w:r>
        <w:rPr/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provide</w:t>
      </w:r>
      <w:r>
        <w:rPr/>
        <w:t> </w:t>
      </w:r>
      <w:r>
        <w:rPr>
          <w:spacing w:val="-1"/>
        </w:rPr>
        <w:t>data</w:t>
      </w:r>
      <w:r>
        <w:rPr/>
        <w:t> to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DW</w:t>
      </w:r>
      <w:r>
        <w:rPr/>
        <w:t> </w:t>
      </w:r>
      <w:r>
        <w:rPr>
          <w:spacing w:val="-1"/>
        </w:rPr>
        <w:t>for</w:t>
      </w:r>
      <w:r>
        <w:rPr/>
        <w:t> a</w:t>
      </w:r>
      <w:r>
        <w:rPr>
          <w:spacing w:val="-1"/>
        </w:rPr>
        <w:t> variety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reasons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per</w:t>
      </w:r>
      <w:r>
        <w:rPr/>
        <w:t> </w:t>
      </w:r>
      <w:r>
        <w:rPr>
          <w:spacing w:val="-1"/>
        </w:rPr>
        <w:t>the</w:t>
      </w:r>
      <w:r>
        <w:rPr>
          <w:spacing w:val="56"/>
        </w:rPr>
        <w:t> </w:t>
      </w:r>
      <w:r>
        <w:rPr>
          <w:spacing w:val="-1"/>
        </w:rPr>
        <w:t>requirements</w:t>
      </w:r>
      <w:r>
        <w:rPr/>
        <w:t> </w:t>
      </w:r>
      <w:r>
        <w:rPr>
          <w:spacing w:val="-1"/>
        </w:rPr>
        <w:t>of contracts</w:t>
      </w:r>
      <w:r>
        <w:rPr/>
        <w:t> </w:t>
      </w:r>
      <w:r>
        <w:rPr>
          <w:spacing w:val="-1"/>
        </w:rPr>
        <w:t>with</w:t>
      </w:r>
      <w:r>
        <w:rPr/>
        <w:t> a </w:t>
      </w:r>
      <w:r>
        <w:rPr>
          <w:spacing w:val="-1"/>
        </w:rPr>
        <w:t>specific</w:t>
      </w:r>
      <w:r>
        <w:rPr/>
        <w:t> </w:t>
      </w:r>
      <w:r>
        <w:rPr>
          <w:spacing w:val="-1"/>
        </w:rPr>
        <w:t>member</w:t>
      </w:r>
      <w:r>
        <w:rPr/>
        <w:t> </w:t>
      </w:r>
      <w:r>
        <w:rPr>
          <w:spacing w:val="-1"/>
        </w:rPr>
        <w:t>state</w:t>
      </w:r>
      <w:r>
        <w:rPr>
          <w:spacing w:val="-3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territory.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Test</w:t>
      </w:r>
      <w:r>
        <w:rPr/>
        <w:t> </w:t>
      </w:r>
      <w:r>
        <w:rPr>
          <w:spacing w:val="-1"/>
        </w:rPr>
        <w:t>Results</w:t>
      </w:r>
      <w:r>
        <w:rPr>
          <w:spacing w:val="73"/>
        </w:rPr>
        <w:t> </w:t>
      </w:r>
      <w:r>
        <w:rPr>
          <w:spacing w:val="-1"/>
        </w:rPr>
        <w:t>Transmission</w:t>
      </w:r>
      <w:r>
        <w:rPr/>
        <w:t> </w:t>
      </w:r>
      <w:r>
        <w:rPr>
          <w:spacing w:val="-1"/>
        </w:rPr>
        <w:t>(TRT)</w:t>
      </w:r>
      <w:r>
        <w:rPr/>
        <w:t> </w:t>
      </w:r>
      <w:r>
        <w:rPr>
          <w:spacing w:val="-1"/>
        </w:rPr>
        <w:t>Specification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written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broad</w:t>
      </w:r>
      <w:r>
        <w:rPr/>
        <w:t> </w:t>
      </w:r>
      <w:r>
        <w:rPr>
          <w:spacing w:val="-1"/>
        </w:rPr>
        <w:t>terms</w:t>
      </w:r>
      <w:r>
        <w:rPr/>
        <w:t> to </w:t>
      </w:r>
      <w:r>
        <w:rPr>
          <w:spacing w:val="-1"/>
        </w:rPr>
        <w:t>allow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highest</w:t>
      </w:r>
      <w:r>
        <w:rPr/>
        <w:t> </w:t>
      </w:r>
      <w:r>
        <w:rPr>
          <w:spacing w:val="-1"/>
        </w:rPr>
        <w:t>number</w:t>
      </w:r>
      <w:r>
        <w:rPr>
          <w:spacing w:val="64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scenarios</w:t>
      </w:r>
      <w:r>
        <w:rPr/>
        <w:t> to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covered.</w:t>
      </w:r>
      <w:r>
        <w:rPr/>
        <w:t>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noted,</w:t>
      </w:r>
      <w:r>
        <w:rPr/>
        <w:t> </w:t>
      </w:r>
      <w:r>
        <w:rPr>
          <w:spacing w:val="-1"/>
        </w:rPr>
        <w:t>that this</w:t>
      </w:r>
      <w:r>
        <w:rPr/>
        <w:t>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cannot</w:t>
      </w:r>
      <w:r>
        <w:rPr>
          <w:spacing w:val="52"/>
        </w:rPr>
        <w:t> </w:t>
      </w:r>
      <w:r>
        <w:rPr>
          <w:spacing w:val="-1"/>
        </w:rPr>
        <w:t>cover</w:t>
      </w:r>
      <w:r>
        <w:rPr/>
        <w:t> </w:t>
      </w:r>
      <w:r>
        <w:rPr>
          <w:spacing w:val="-1"/>
        </w:rPr>
        <w:t>every</w:t>
      </w:r>
      <w:r>
        <w:rPr/>
        <w:t> </w:t>
      </w:r>
      <w:r>
        <w:rPr>
          <w:spacing w:val="-1"/>
        </w:rPr>
        <w:t>scenario</w:t>
      </w:r>
      <w:r>
        <w:rPr/>
        <w:t> </w:t>
      </w:r>
      <w:r>
        <w:rPr>
          <w:spacing w:val="-1"/>
        </w:rPr>
        <w:t>given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different reporting</w:t>
      </w:r>
      <w:r>
        <w:rPr/>
        <w:t> </w:t>
      </w:r>
      <w:r>
        <w:rPr>
          <w:spacing w:val="-1"/>
        </w:rPr>
        <w:t>requirements</w:t>
      </w:r>
      <w:r>
        <w:rPr/>
        <w:t> </w:t>
      </w:r>
      <w:r>
        <w:rPr>
          <w:spacing w:val="-1"/>
        </w:rPr>
        <w:t>of various</w:t>
      </w:r>
      <w:r>
        <w:rPr/>
        <w:t> </w:t>
      </w:r>
      <w:r>
        <w:rPr>
          <w:spacing w:val="-1"/>
        </w:rPr>
        <w:t>states.</w:t>
      </w:r>
    </w:p>
    <w:p>
      <w:pPr>
        <w:pStyle w:val="BodyText"/>
        <w:spacing w:line="240" w:lineRule="auto" w:before="120"/>
        <w:ind w:left="120" w:right="548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capacities</w:t>
      </w:r>
      <w:r>
        <w:rPr/>
        <w:t> </w:t>
      </w:r>
      <w:r>
        <w:rPr>
          <w:spacing w:val="-1"/>
        </w:rPr>
        <w:t>including</w:t>
      </w:r>
      <w:r>
        <w:rPr/>
        <w:t> </w:t>
      </w:r>
      <w:r>
        <w:rPr>
          <w:spacing w:val="-1"/>
        </w:rPr>
        <w:t>reporting</w:t>
      </w:r>
      <w:r>
        <w:rPr/>
        <w:t> </w:t>
      </w:r>
      <w:r>
        <w:rPr>
          <w:spacing w:val="-1"/>
        </w:rPr>
        <w:t>scores</w:t>
      </w:r>
      <w:r>
        <w:rPr/>
        <w:t> to</w:t>
      </w:r>
      <w:r>
        <w:rPr>
          <w:spacing w:val="67"/>
        </w:rPr>
        <w:t> </w:t>
      </w:r>
      <w:r>
        <w:rPr>
          <w:spacing w:val="-1"/>
        </w:rPr>
        <w:t>educators, and</w:t>
      </w:r>
      <w:r>
        <w:rPr/>
        <w:t> </w:t>
      </w:r>
      <w:r>
        <w:rPr>
          <w:spacing w:val="-1"/>
        </w:rPr>
        <w:t>analytics</w:t>
      </w:r>
      <w:r>
        <w:rPr/>
        <w:t> to </w:t>
      </w:r>
      <w:r>
        <w:rPr>
          <w:spacing w:val="-1"/>
        </w:rPr>
        <w:t>evaluate</w:t>
      </w:r>
      <w:r>
        <w:rPr/>
        <w:t> </w:t>
      </w:r>
      <w:r>
        <w:rPr>
          <w:spacing w:val="-1"/>
        </w:rPr>
        <w:t>test efficiency.</w:t>
      </w:r>
      <w:r>
        <w:rPr/>
        <w:t> </w:t>
      </w:r>
      <w:r>
        <w:rPr>
          <w:spacing w:val="-1"/>
        </w:rPr>
        <w:t>Some</w:t>
      </w:r>
      <w:r>
        <w:rPr/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field</w:t>
      </w:r>
      <w:r>
        <w:rPr/>
        <w:t> </w:t>
      </w:r>
      <w:r>
        <w:rPr>
          <w:spacing w:val="-1"/>
        </w:rPr>
        <w:t>requirements</w:t>
      </w:r>
      <w:r>
        <w:rPr>
          <w:spacing w:val="65"/>
        </w:rPr>
        <w:t> </w:t>
      </w:r>
      <w:r>
        <w:rPr>
          <w:spacing w:val="-1"/>
        </w:rPr>
        <w:t>change</w:t>
      </w:r>
      <w:r>
        <w:rPr/>
        <w:t> </w:t>
      </w:r>
      <w:r>
        <w:rPr>
          <w:spacing w:val="-1"/>
        </w:rPr>
        <w:t>depending</w:t>
      </w:r>
      <w:r>
        <w:rPr/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type</w:t>
      </w:r>
      <w:r>
        <w:rPr/>
        <w:t> </w:t>
      </w:r>
      <w:r>
        <w:rPr>
          <w:spacing w:val="-1"/>
        </w:rPr>
        <w:t>of test,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data, and</w:t>
      </w:r>
      <w:r>
        <w:rPr/>
        <w:t> </w:t>
      </w:r>
      <w:r>
        <w:rPr>
          <w:spacing w:val="-1"/>
        </w:rPr>
        <w:t>requirements</w:t>
      </w:r>
      <w:r>
        <w:rPr/>
        <w:t> </w:t>
      </w:r>
      <w:r>
        <w:rPr>
          <w:spacing w:val="-1"/>
        </w:rPr>
        <w:t>of the</w:t>
      </w:r>
      <w:r>
        <w:rPr/>
        <w:t> </w:t>
      </w:r>
      <w:r>
        <w:rPr>
          <w:spacing w:val="-1"/>
        </w:rPr>
        <w:t>client.</w:t>
      </w:r>
      <w:r>
        <w:rPr/>
        <w:t> </w:t>
      </w:r>
      <w:r>
        <w:rPr>
          <w:spacing w:val="-1"/>
        </w:rPr>
        <w:t>The</w:t>
      </w:r>
      <w:r>
        <w:rPr>
          <w:spacing w:val="68"/>
        </w:rPr>
        <w:t> </w:t>
      </w:r>
      <w:r>
        <w:rPr>
          <w:spacing w:val="-1"/>
        </w:rPr>
        <w:t>transmission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PII data</w:t>
      </w:r>
      <w:r>
        <w:rPr/>
        <w:t> </w:t>
      </w:r>
      <w:r>
        <w:rPr>
          <w:spacing w:val="-1"/>
        </w:rPr>
        <w:t>and/or</w:t>
      </w:r>
      <w:r>
        <w:rPr/>
        <w:t> </w:t>
      </w:r>
      <w:r>
        <w:rPr>
          <w:spacing w:val="-1"/>
        </w:rPr>
        <w:t>de-identified</w:t>
      </w:r>
      <w:r>
        <w:rPr>
          <w:spacing w:val="1"/>
        </w:rPr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change</w:t>
      </w:r>
      <w:r>
        <w:rPr/>
        <w:t> </w:t>
      </w:r>
      <w:r>
        <w:rPr>
          <w:spacing w:val="-1"/>
        </w:rPr>
        <w:t>requirements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well.</w:t>
      </w:r>
    </w:p>
    <w:p>
      <w:pPr>
        <w:pStyle w:val="BodyText"/>
        <w:spacing w:line="240" w:lineRule="auto" w:before="120"/>
        <w:ind w:left="120" w:right="721"/>
        <w:jc w:val="both"/>
      </w:pPr>
      <w:r>
        <w:rPr>
          <w:spacing w:val="-1"/>
        </w:rPr>
        <w:t>Therefore, </w:t>
      </w:r>
      <w:r>
        <w:rPr/>
        <w:t>a </w:t>
      </w:r>
      <w:r>
        <w:rPr>
          <w:spacing w:val="-1"/>
        </w:rPr>
        <w:t>best</w:t>
      </w:r>
      <w:r>
        <w:rPr/>
        <w:t> </w:t>
      </w:r>
      <w:r>
        <w:rPr>
          <w:spacing w:val="-1"/>
        </w:rPr>
        <w:t>practice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Smarter Balanced</w:t>
      </w:r>
      <w:r>
        <w:rPr/>
        <w:t> to </w:t>
      </w:r>
      <w:r>
        <w:rPr>
          <w:spacing w:val="-1"/>
        </w:rPr>
        <w:t>conduct</w:t>
      </w:r>
      <w:r>
        <w:rPr/>
        <w:t> a</w:t>
      </w:r>
      <w:r>
        <w:rPr>
          <w:spacing w:val="61"/>
        </w:rPr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mapping</w:t>
      </w:r>
      <w:r>
        <w:rPr/>
        <w:t> </w:t>
      </w:r>
      <w:r>
        <w:rPr>
          <w:spacing w:val="-1"/>
        </w:rPr>
        <w:t>exercise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assist</w:t>
      </w:r>
      <w:r>
        <w:rPr/>
        <w:t> </w:t>
      </w:r>
      <w:r>
        <w:rPr>
          <w:spacing w:val="-1"/>
        </w:rPr>
        <w:t>in providing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more</w:t>
      </w:r>
      <w:r>
        <w:rPr/>
        <w:t> </w:t>
      </w:r>
      <w:r>
        <w:rPr>
          <w:spacing w:val="-1"/>
        </w:rPr>
        <w:t>granular</w:t>
      </w:r>
      <w:r>
        <w:rPr/>
        <w:t> </w:t>
      </w:r>
      <w:r>
        <w:rPr>
          <w:spacing w:val="-1"/>
        </w:rPr>
        <w:t>discussion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field</w:t>
      </w:r>
      <w:r>
        <w:rPr>
          <w:spacing w:val="6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acceptable</w:t>
      </w:r>
      <w:r>
        <w:rPr/>
        <w:t> </w:t>
      </w:r>
      <w:r>
        <w:rPr>
          <w:spacing w:val="-1"/>
        </w:rPr>
        <w:t>values.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left="2406" w:right="2744"/>
        <w:jc w:val="center"/>
        <w:rPr>
          <w:b w:val="0"/>
          <w:bCs w:val="0"/>
        </w:rPr>
      </w:pPr>
      <w:bookmarkStart w:name="Preparing for Ingest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1"/>
        </w:rPr>
        <w:t>Preparing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Ingest</w:t>
      </w:r>
      <w:r>
        <w:rPr>
          <w:b w:val="0"/>
        </w:rPr>
      </w:r>
    </w:p>
    <w:p>
      <w:pPr>
        <w:pStyle w:val="BodyText"/>
        <w:spacing w:line="240" w:lineRule="auto" w:before="120"/>
        <w:ind w:left="120" w:right="548"/>
        <w:jc w:val="left"/>
      </w:pPr>
      <w:r>
        <w:rPr>
          <w:spacing w:val="-1"/>
        </w:rPr>
        <w:t>Before</w:t>
      </w:r>
      <w:r>
        <w:rPr/>
        <w:t> </w:t>
      </w:r>
      <w:r>
        <w:rPr>
          <w:spacing w:val="-1"/>
        </w:rPr>
        <w:t>starting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transmission,</w:t>
      </w:r>
      <w:r>
        <w:rPr/>
        <w:t> </w:t>
      </w:r>
      <w:r>
        <w:rPr>
          <w:spacing w:val="-1"/>
        </w:rPr>
        <w:t>Smarter</w:t>
      </w:r>
      <w:r>
        <w:rPr/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</w:t>
      </w:r>
      <w:r>
        <w:rPr/>
        <w:t> </w:t>
      </w:r>
      <w:r>
        <w:rPr>
          <w:spacing w:val="-1"/>
        </w:rPr>
        <w:t>will</w:t>
      </w:r>
      <w:r>
        <w:rPr>
          <w:spacing w:val="67"/>
        </w:rPr>
        <w:t> </w:t>
      </w:r>
      <w:r>
        <w:rPr>
          <w:spacing w:val="-1"/>
        </w:rPr>
        <w:t>complete</w:t>
      </w:r>
      <w:r>
        <w:rPr/>
        <w:t> a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mapping</w:t>
      </w:r>
      <w:r>
        <w:rPr/>
        <w:t> </w:t>
      </w:r>
      <w:r>
        <w:rPr>
          <w:spacing w:val="-1"/>
        </w:rPr>
        <w:t>exercise.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Smarter Balanced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review</w:t>
      </w:r>
      <w:r>
        <w:rPr>
          <w:spacing w:val="66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specification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discuss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acceptable</w:t>
      </w:r>
      <w:r>
        <w:rPr/>
        <w:t> </w:t>
      </w:r>
      <w:r>
        <w:rPr>
          <w:spacing w:val="-1"/>
        </w:rPr>
        <w:t>values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fields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require</w:t>
      </w:r>
      <w:r>
        <w:rPr>
          <w:spacing w:val="69"/>
        </w:rPr>
        <w:t> </w:t>
      </w:r>
      <w:r>
        <w:rPr>
          <w:spacing w:val="-1"/>
        </w:rPr>
        <w:t>clarification.</w:t>
      </w:r>
    </w:p>
    <w:p>
      <w:pPr>
        <w:pStyle w:val="BodyText"/>
        <w:spacing w:line="240" w:lineRule="auto" w:before="120"/>
        <w:ind w:left="120" w:right="548"/>
        <w:jc w:val="left"/>
      </w:pPr>
      <w:r>
        <w:rPr>
          <w:spacing w:val="-1"/>
        </w:rPr>
        <w:t>Next,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Smarter Balanced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review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subject</w:t>
      </w:r>
      <w:r>
        <w:rPr/>
        <w:t> </w:t>
      </w:r>
      <w:r>
        <w:rPr>
          <w:spacing w:val="-1"/>
        </w:rPr>
        <w:t>configuration</w:t>
      </w:r>
      <w:r>
        <w:rPr>
          <w:spacing w:val="66"/>
        </w:rPr>
        <w:t> </w:t>
      </w:r>
      <w:r>
        <w:rPr>
          <w:spacing w:val="-1"/>
        </w:rPr>
        <w:t>workbook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non-Smarter</w:t>
      </w:r>
      <w:r>
        <w:rPr/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assessments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develop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subject and</w:t>
      </w:r>
      <w:r>
        <w:rPr/>
        <w:t> </w:t>
      </w:r>
      <w:r>
        <w:rPr>
          <w:spacing w:val="-1"/>
        </w:rPr>
        <w:t>test</w:t>
      </w:r>
    </w:p>
    <w:p>
      <w:pPr>
        <w:spacing w:after="0" w:line="240" w:lineRule="auto"/>
        <w:jc w:val="left"/>
        <w:sectPr>
          <w:pgSz w:w="12240" w:h="15840"/>
          <w:pgMar w:header="722" w:footer="1161" w:top="1620" w:bottom="1360" w:left="1320" w:right="98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100" w:right="677"/>
        <w:jc w:val="left"/>
      </w:pPr>
      <w:r>
        <w:rPr>
          <w:spacing w:val="-1"/>
        </w:rPr>
        <w:t>definition</w:t>
      </w:r>
      <w:r>
        <w:rPr/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Reporting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Warehouse</w:t>
      </w:r>
      <w:r>
        <w:rPr/>
        <w:t> </w:t>
      </w:r>
      <w:r>
        <w:rPr>
          <w:spacing w:val="-1"/>
        </w:rPr>
        <w:t>(RDW).</w:t>
      </w:r>
      <w:r>
        <w:rPr/>
        <w:t> </w:t>
      </w:r>
      <w:r>
        <w:rPr>
          <w:spacing w:val="-1"/>
        </w:rPr>
        <w:t>TRTs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Smarter</w:t>
      </w:r>
      <w:r>
        <w:rPr>
          <w:spacing w:val="65"/>
        </w:rPr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assessments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follow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naming</w:t>
      </w:r>
      <w:r>
        <w:rPr/>
        <w:t> </w:t>
      </w:r>
      <w:r>
        <w:rPr>
          <w:spacing w:val="-1"/>
        </w:rPr>
        <w:t>conventions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configuration</w:t>
      </w:r>
      <w:r>
        <w:rPr/>
        <w:t> as </w:t>
      </w:r>
      <w:r>
        <w:rPr>
          <w:spacing w:val="-1"/>
        </w:rPr>
        <w:t>set forth</w:t>
      </w:r>
      <w:r>
        <w:rPr>
          <w:spacing w:val="73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test</w:t>
      </w:r>
      <w:r>
        <w:rPr>
          <w:spacing w:val="-2"/>
        </w:rPr>
        <w:t> </w:t>
      </w:r>
      <w:r>
        <w:rPr>
          <w:spacing w:val="-1"/>
        </w:rPr>
        <w:t>package</w:t>
      </w:r>
      <w:r>
        <w:rPr/>
        <w:t> </w:t>
      </w:r>
      <w:r>
        <w:rPr>
          <w:spacing w:val="-1"/>
        </w:rPr>
        <w:t>(these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noted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specification</w:t>
      </w:r>
      <w:r>
        <w:rPr/>
        <w:t> </w:t>
      </w:r>
      <w:r>
        <w:rPr>
          <w:spacing w:val="-1"/>
        </w:rPr>
        <w:t>below).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left="0" w:right="479"/>
        <w:jc w:val="center"/>
        <w:rPr>
          <w:b w:val="0"/>
          <w:bCs w:val="0"/>
        </w:rPr>
      </w:pPr>
      <w:bookmarkStart w:name="Data Transmission Proces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1"/>
        </w:rPr>
        <w:t>Data</w:t>
      </w:r>
      <w:r>
        <w:rPr>
          <w:spacing w:val="-18"/>
        </w:rPr>
        <w:t> </w:t>
      </w:r>
      <w:r>
        <w:rPr>
          <w:spacing w:val="-1"/>
        </w:rPr>
        <w:t>Transmission</w:t>
      </w:r>
      <w:r>
        <w:rPr>
          <w:spacing w:val="-19"/>
        </w:rPr>
        <w:t> </w:t>
      </w:r>
      <w:r>
        <w:rPr>
          <w:spacing w:val="-1"/>
        </w:rPr>
        <w:t>Process</w:t>
      </w:r>
      <w:r>
        <w:rPr>
          <w:b w:val="0"/>
        </w:rPr>
      </w:r>
    </w:p>
    <w:p>
      <w:pPr>
        <w:pStyle w:val="BodyText"/>
        <w:spacing w:line="240" w:lineRule="auto" w:before="120"/>
        <w:ind w:left="100" w:right="677"/>
        <w:jc w:val="left"/>
      </w:pPr>
      <w:r>
        <w:rPr>
          <w:spacing w:val="-1"/>
        </w:rPr>
        <w:t>Once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mapping</w:t>
      </w:r>
      <w:r>
        <w:rPr/>
        <w:t> </w:t>
      </w:r>
      <w:r>
        <w:rPr>
          <w:spacing w:val="-1"/>
        </w:rPr>
        <w:t>exercise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subject</w:t>
      </w:r>
      <w:r>
        <w:rPr/>
        <w:t> </w:t>
      </w:r>
      <w:r>
        <w:rPr>
          <w:spacing w:val="-1"/>
        </w:rPr>
        <w:t>configuration</w:t>
      </w:r>
      <w:r>
        <w:rPr/>
        <w:t> </w:t>
      </w:r>
      <w:r>
        <w:rPr>
          <w:spacing w:val="-1"/>
        </w:rPr>
        <w:t>workbook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complete,</w:t>
      </w:r>
      <w:r>
        <w:rPr/>
        <w:t> </w:t>
      </w:r>
      <w:r>
        <w:rPr>
          <w:spacing w:val="-1"/>
        </w:rPr>
        <w:t>the</w:t>
      </w:r>
      <w:r>
        <w:rPr>
          <w:spacing w:val="62"/>
        </w:rPr>
        <w:t> </w:t>
      </w:r>
      <w:r>
        <w:rPr>
          <w:spacing w:val="-1"/>
        </w:rPr>
        <w:t>standardized</w:t>
      </w:r>
      <w:r>
        <w:rPr/>
        <w:t> </w:t>
      </w:r>
      <w:r>
        <w:rPr>
          <w:spacing w:val="-1"/>
        </w:rPr>
        <w:t>steps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color w:val="0070C0"/>
        </w:rPr>
      </w:r>
      <w:hyperlink w:history="true" w:anchor="_bookmark5">
        <w:r>
          <w:rPr>
            <w:color w:val="0070C0"/>
            <w:spacing w:val="-1"/>
            <w:u w:val="single" w:color="0070C0"/>
          </w:rPr>
          <w:t>Figure</w:t>
        </w:r>
        <w:r>
          <w:rPr>
            <w:color w:val="0070C0"/>
            <w:u w:val="single" w:color="0070C0"/>
          </w:rPr>
          <w:t> 2 </w:t>
        </w:r>
        <w:r>
          <w:rPr>
            <w:color w:val="0070C0"/>
          </w:rPr>
        </w:r>
      </w:hyperlink>
      <w:r>
        <w:rPr>
          <w:spacing w:val="-1"/>
        </w:rPr>
        <w:t>below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transmission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TRTs</w:t>
      </w:r>
      <w:r>
        <w:rPr/>
        <w:t> </w:t>
      </w:r>
      <w:r>
        <w:rPr>
          <w:spacing w:val="-1"/>
        </w:rPr>
        <w:t>from</w:t>
      </w:r>
      <w:r>
        <w:rPr>
          <w:spacing w:val="6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</w:t>
      </w:r>
      <w:r>
        <w:rPr/>
        <w:t>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RDW. During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step</w:t>
      </w:r>
      <w:r>
        <w:rPr/>
        <w:t> </w:t>
      </w:r>
      <w:r>
        <w:rPr>
          <w:spacing w:val="-1"/>
        </w:rPr>
        <w:t>listed</w:t>
      </w:r>
      <w:r>
        <w:rPr/>
        <w:t> </w:t>
      </w:r>
      <w:r>
        <w:rPr>
          <w:spacing w:val="-1"/>
        </w:rPr>
        <w:t>below,</w:t>
      </w:r>
      <w:r>
        <w:rPr/>
        <w:t> </w:t>
      </w:r>
      <w:r>
        <w:rPr>
          <w:spacing w:val="-1"/>
        </w:rPr>
        <w:t>Smarter Balanced</w:t>
      </w:r>
      <w:r>
        <w:rPr/>
        <w:t> </w:t>
      </w:r>
      <w:r>
        <w:rPr>
          <w:spacing w:val="-1"/>
        </w:rPr>
        <w:t>will</w:t>
      </w:r>
      <w:r>
        <w:rPr>
          <w:spacing w:val="69"/>
        </w:rPr>
        <w:t> </w:t>
      </w:r>
      <w:r>
        <w:rPr>
          <w:spacing w:val="-1"/>
        </w:rPr>
        <w:t>notify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ready</w:t>
      </w:r>
      <w:r>
        <w:rPr/>
        <w:t> to</w:t>
      </w:r>
      <w:r>
        <w:rPr>
          <w:spacing w:val="-1"/>
        </w:rPr>
        <w:t> accept</w:t>
      </w:r>
      <w:r>
        <w:rPr/>
        <w:t> </w:t>
      </w:r>
      <w:r>
        <w:rPr>
          <w:spacing w:val="-1"/>
        </w:rPr>
        <w:t>TRTs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which</w:t>
      </w:r>
      <w:r>
        <w:rPr>
          <w:spacing w:val="63"/>
        </w:rPr>
        <w:t> </w:t>
      </w:r>
      <w:r>
        <w:rPr>
          <w:spacing w:val="-1"/>
        </w:rPr>
        <w:t>environment</w:t>
      </w:r>
      <w:r>
        <w:rPr/>
        <w:t> to </w:t>
      </w:r>
      <w:r>
        <w:rPr>
          <w:spacing w:val="-1"/>
        </w:rPr>
        <w:t>submit</w:t>
      </w:r>
      <w:r>
        <w:rPr/>
        <w:t> </w:t>
      </w:r>
      <w:r>
        <w:rPr>
          <w:spacing w:val="-1"/>
        </w:rPr>
        <w:t>them.</w:t>
      </w:r>
      <w:r>
        <w:rPr/>
        <w:t> </w:t>
      </w:r>
      <w:r>
        <w:rPr>
          <w:spacing w:val="-1"/>
        </w:rPr>
        <w:t>The Service</w:t>
      </w:r>
      <w:r>
        <w:rPr/>
        <w:t> </w:t>
      </w:r>
      <w:r>
        <w:rPr>
          <w:spacing w:val="-1"/>
        </w:rPr>
        <w:t>Provider</w:t>
      </w:r>
      <w:r>
        <w:rPr/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1"/>
        </w:rPr>
        <w:t>notify</w:t>
      </w:r>
      <w:r>
        <w:rPr/>
        <w:t> </w:t>
      </w:r>
      <w:r>
        <w:rPr>
          <w:spacing w:val="-1"/>
        </w:rPr>
        <w:t>Smarter</w:t>
      </w:r>
      <w:r>
        <w:rPr>
          <w:spacing w:val="1"/>
        </w:rPr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when</w:t>
      </w:r>
      <w:r>
        <w:rPr>
          <w:spacing w:val="56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transmit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provide</w:t>
      </w:r>
      <w:r>
        <w:rPr/>
        <w:t> </w:t>
      </w:r>
      <w:r>
        <w:rPr>
          <w:spacing w:val="-1"/>
        </w:rPr>
        <w:t>counts</w:t>
      </w:r>
      <w:r>
        <w:rPr>
          <w:spacing w:val="1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how</w:t>
      </w:r>
      <w:r>
        <w:rPr/>
        <w:t> </w:t>
      </w:r>
      <w:r>
        <w:rPr>
          <w:spacing w:val="-1"/>
        </w:rPr>
        <w:t>many</w:t>
      </w:r>
      <w:r>
        <w:rPr/>
        <w:t> </w:t>
      </w:r>
      <w:r>
        <w:rPr>
          <w:spacing w:val="-1"/>
        </w:rPr>
        <w:t>TRTs</w:t>
      </w:r>
      <w:r>
        <w:rPr/>
        <w:t> </w:t>
      </w:r>
      <w:r>
        <w:rPr>
          <w:spacing w:val="-1"/>
        </w:rPr>
        <w:t>were</w:t>
      </w:r>
      <w:r>
        <w:rPr/>
        <w:t> </w:t>
      </w:r>
      <w:r>
        <w:rPr>
          <w:spacing w:val="-1"/>
        </w:rPr>
        <w:t>submitted</w:t>
      </w:r>
      <w:r>
        <w:rPr/>
        <w:t> </w:t>
      </w:r>
      <w:r>
        <w:rPr>
          <w:spacing w:val="-1"/>
        </w:rPr>
        <w:t>upon</w:t>
      </w:r>
      <w:r>
        <w:rPr/>
        <w:t> </w:t>
      </w:r>
      <w:r>
        <w:rPr>
          <w:spacing w:val="-1"/>
        </w:rPr>
        <w:t>completion</w:t>
      </w:r>
      <w:r>
        <w:rPr>
          <w:spacing w:val="54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reconciliation.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34"/>
          <w:szCs w:val="34"/>
        </w:rPr>
      </w:pPr>
    </w:p>
    <w:p>
      <w:pPr>
        <w:pStyle w:val="BodyText"/>
        <w:spacing w:line="240" w:lineRule="auto"/>
        <w:ind w:left="0" w:right="479"/>
        <w:jc w:val="center"/>
      </w:pPr>
      <w:bookmarkStart w:name="_bookmark5" w:id="11"/>
      <w:bookmarkEnd w:id="11"/>
      <w:r>
        <w:rPr/>
      </w:r>
      <w:r>
        <w:rPr/>
      </w:r>
      <w:r>
        <w:rPr>
          <w:spacing w:val="-1"/>
          <w:u w:val="single" w:color="000000"/>
        </w:rPr>
        <w:t>Figure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Assessment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Ingest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Process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11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91.2pt;height:318.05pt;mso-position-horizontal-relative:char;mso-position-vertical-relative:line" coordorigin="0,0" coordsize="9824,6361">
            <v:shape style="position:absolute;left:15;top:15;width:9794;height:6326" type="#_x0000_t75" alt="Graphic showing the Assessment Ingest Process" stroked="false">
              <v:imagedata r:id="rId8" o:title=""/>
            </v:shape>
            <v:group style="position:absolute;left:8;top:8;width:9809;height:6346" coordorigin="8,8" coordsize="9809,6346">
              <v:shape style="position:absolute;left:8;top:8;width:9809;height:6346" coordorigin="8,8" coordsize="9809,6346" path="m8,8l9817,8,9817,6353,8,6353,8,8xe" filled="false" stroked="true" strokeweight=".7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69"/>
        <w:ind w:left="100" w:right="613"/>
        <w:jc w:val="left"/>
      </w:pPr>
      <w:r>
        <w:rPr>
          <w:spacing w:val="-1"/>
        </w:rPr>
        <w:t>Step</w:t>
      </w:r>
      <w:r>
        <w:rPr/>
        <w:t> 1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graphic</w:t>
      </w:r>
      <w:r>
        <w:rPr/>
        <w:t> </w:t>
      </w:r>
      <w:r>
        <w:rPr>
          <w:spacing w:val="-1"/>
        </w:rPr>
        <w:t>shows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testing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masked</w:t>
      </w:r>
      <w:r>
        <w:rPr/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samples.</w:t>
      </w:r>
      <w:r>
        <w:rPr/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posted</w:t>
      </w:r>
      <w:r>
        <w:rPr/>
        <w:t> to</w:t>
      </w:r>
      <w:r>
        <w:rPr>
          <w:spacing w:val="6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sFTP</w:t>
      </w:r>
      <w:r>
        <w:rPr/>
        <w:t> </w:t>
      </w:r>
      <w:r>
        <w:rPr>
          <w:spacing w:val="-1"/>
        </w:rPr>
        <w:t>server</w:t>
      </w:r>
      <w:r>
        <w:rPr/>
        <w:t> </w:t>
      </w:r>
      <w:r>
        <w:rPr>
          <w:spacing w:val="-1"/>
        </w:rPr>
        <w:t>for Smarter Balanced</w:t>
      </w:r>
      <w:r>
        <w:rPr/>
        <w:t> to </w:t>
      </w:r>
      <w:r>
        <w:rPr>
          <w:spacing w:val="-1"/>
        </w:rPr>
        <w:t>review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validate.</w:t>
      </w:r>
      <w:r>
        <w:rPr/>
        <w:t> </w:t>
      </w:r>
      <w:r>
        <w:rPr>
          <w:spacing w:val="-1"/>
        </w:rPr>
        <w:t>Smarter</w:t>
      </w:r>
      <w:r>
        <w:rPr>
          <w:spacing w:val="1"/>
        </w:rPr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test</w:t>
      </w:r>
      <w:r>
        <w:rPr>
          <w:spacing w:val="69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samples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confirm the</w:t>
      </w:r>
      <w:r>
        <w:rPr/>
        <w:t> </w:t>
      </w:r>
      <w:r>
        <w:rPr>
          <w:spacing w:val="-1"/>
        </w:rPr>
        <w:t>formatting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corrected</w:t>
      </w:r>
      <w:r>
        <w:rPr/>
        <w:t> </w:t>
      </w:r>
      <w:r>
        <w:rPr>
          <w:spacing w:val="-1"/>
        </w:rPr>
        <w:t>based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agreed</w:t>
      </w:r>
      <w:r>
        <w:rPr/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mapping.</w:t>
      </w:r>
      <w:r>
        <w:rPr/>
      </w:r>
    </w:p>
    <w:p>
      <w:pPr>
        <w:spacing w:after="0" w:line="240" w:lineRule="auto"/>
        <w:jc w:val="left"/>
        <w:sectPr>
          <w:footerReference w:type="default" r:id="rId7"/>
          <w:pgSz w:w="12240" w:h="15840"/>
          <w:pgMar w:footer="1161" w:header="722" w:top="1620" w:bottom="1360" w:left="1340" w:right="860"/>
          <w:pgNumType w:start="4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100" w:right="843"/>
        <w:jc w:val="left"/>
      </w:pPr>
      <w:r>
        <w:rPr/>
        <w:t>In </w:t>
      </w:r>
      <w:r>
        <w:rPr>
          <w:spacing w:val="-1"/>
        </w:rPr>
        <w:t>Step</w:t>
      </w:r>
      <w:r>
        <w:rPr/>
        <w:t> </w:t>
      </w:r>
      <w:r>
        <w:rPr>
          <w:spacing w:val="-1"/>
        </w:rPr>
        <w:t>2, the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</w:t>
      </w:r>
      <w:r>
        <w:rPr/>
        <w:t> </w:t>
      </w:r>
      <w:r>
        <w:rPr>
          <w:spacing w:val="-1"/>
        </w:rPr>
        <w:t>sends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masked</w:t>
      </w:r>
      <w:r>
        <w:rPr/>
        <w:t> </w:t>
      </w:r>
      <w:r>
        <w:rPr>
          <w:spacing w:val="-1"/>
        </w:rPr>
        <w:t>TRT</w:t>
      </w:r>
      <w:r>
        <w:rPr/>
        <w:t> </w:t>
      </w:r>
      <w:r>
        <w:rPr>
          <w:spacing w:val="-1"/>
        </w:rPr>
        <w:t>samples</w:t>
      </w:r>
      <w:r>
        <w:rPr/>
        <w:t> </w:t>
      </w:r>
      <w:r>
        <w:rPr>
          <w:spacing w:val="-1"/>
        </w:rPr>
        <w:t>(with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necessary</w:t>
      </w:r>
      <w:r>
        <w:rPr>
          <w:spacing w:val="63"/>
        </w:rPr>
        <w:t> </w:t>
      </w:r>
      <w:r>
        <w:rPr>
          <w:spacing w:val="-1"/>
        </w:rPr>
        <w:t>corrections)</w:t>
      </w:r>
      <w:r>
        <w:rPr/>
        <w:t> </w:t>
      </w:r>
      <w:r>
        <w:rPr>
          <w:spacing w:val="-1"/>
        </w:rPr>
        <w:t>through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API</w:t>
      </w:r>
      <w:r>
        <w:rPr/>
        <w:t> to </w:t>
      </w:r>
      <w:r>
        <w:rPr>
          <w:spacing w:val="-1"/>
        </w:rPr>
        <w:t>Stage</w:t>
      </w:r>
      <w:r>
        <w:rPr/>
        <w:t> to </w:t>
      </w:r>
      <w:r>
        <w:rPr>
          <w:spacing w:val="-1"/>
        </w:rPr>
        <w:t>test the</w:t>
      </w:r>
      <w:r>
        <w:rPr/>
        <w:t> </w:t>
      </w:r>
      <w:r>
        <w:rPr>
          <w:spacing w:val="-1"/>
        </w:rPr>
        <w:t>API</w:t>
      </w:r>
      <w:r>
        <w:rPr/>
        <w:t> </w:t>
      </w:r>
      <w:r>
        <w:rPr>
          <w:spacing w:val="-1"/>
        </w:rPr>
        <w:t>scripts. Once Smarter</w:t>
      </w:r>
      <w:r>
        <w:rPr/>
        <w:t> </w:t>
      </w:r>
      <w:r>
        <w:rPr>
          <w:spacing w:val="-1"/>
        </w:rPr>
        <w:t>Balanced</w:t>
      </w:r>
      <w:r>
        <w:rPr>
          <w:spacing w:val="64"/>
        </w:rPr>
        <w:t> </w:t>
      </w:r>
      <w:r>
        <w:rPr>
          <w:spacing w:val="-1"/>
        </w:rPr>
        <w:t>completes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quality</w:t>
      </w:r>
      <w:r>
        <w:rPr/>
        <w:t> </w:t>
      </w:r>
      <w:r>
        <w:rPr>
          <w:spacing w:val="-1"/>
        </w:rPr>
        <w:t>check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Step</w:t>
      </w:r>
      <w:r>
        <w:rPr/>
        <w:t> </w:t>
      </w:r>
      <w:r>
        <w:rPr>
          <w:spacing w:val="-1"/>
        </w:rPr>
        <w:t>2,</w:t>
      </w:r>
      <w:r>
        <w:rPr>
          <w:spacing w:val="1"/>
        </w:rPr>
        <w:t> </w:t>
      </w:r>
      <w:r>
        <w:rPr>
          <w:spacing w:val="-1"/>
        </w:rPr>
        <w:t>Smarter</w:t>
      </w:r>
      <w:r>
        <w:rPr/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inform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Service</w:t>
      </w:r>
      <w:r>
        <w:rPr>
          <w:spacing w:val="65"/>
        </w:rPr>
        <w:t> </w:t>
      </w:r>
      <w:r>
        <w:rPr>
          <w:spacing w:val="-1"/>
        </w:rPr>
        <w:t>Provider</w:t>
      </w:r>
      <w:r>
        <w:rPr>
          <w:spacing w:val="1"/>
        </w:rPr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ready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Step</w:t>
      </w:r>
      <w:r>
        <w:rPr/>
        <w:t> </w:t>
      </w:r>
      <w:r>
        <w:rPr>
          <w:spacing w:val="-1"/>
        </w:rPr>
        <w:t>3.</w:t>
      </w:r>
      <w:r>
        <w:rPr/>
      </w:r>
    </w:p>
    <w:p>
      <w:pPr>
        <w:pStyle w:val="BodyText"/>
        <w:spacing w:line="240" w:lineRule="auto" w:before="120"/>
        <w:ind w:left="100" w:right="614"/>
        <w:jc w:val="left"/>
      </w:pPr>
      <w:r>
        <w:rPr/>
        <w:t>In </w:t>
      </w:r>
      <w:r>
        <w:rPr>
          <w:spacing w:val="-1"/>
        </w:rPr>
        <w:t>Step</w:t>
      </w:r>
      <w:r>
        <w:rPr/>
        <w:t> </w:t>
      </w:r>
      <w:r>
        <w:rPr>
          <w:spacing w:val="-1"/>
        </w:rPr>
        <w:t>3, the</w:t>
      </w:r>
      <w:r>
        <w:rPr/>
        <w:t> </w:t>
      </w:r>
      <w:r>
        <w:rPr>
          <w:spacing w:val="-1"/>
        </w:rPr>
        <w:t>final</w:t>
      </w:r>
      <w:r>
        <w:rPr/>
        <w:t> </w:t>
      </w:r>
      <w:r>
        <w:rPr>
          <w:spacing w:val="-1"/>
        </w:rPr>
        <w:t>TRTs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transmitted</w:t>
      </w:r>
      <w:r>
        <w:rPr/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warehouse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API</w:t>
      </w:r>
      <w:r>
        <w:rPr/>
        <w:t> to</w:t>
      </w:r>
      <w:r>
        <w:rPr>
          <w:spacing w:val="63"/>
        </w:rPr>
        <w:t> </w:t>
      </w:r>
      <w:r>
        <w:rPr>
          <w:spacing w:val="-1"/>
        </w:rPr>
        <w:t>Production.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end of</w:t>
      </w:r>
      <w:r>
        <w:rPr/>
        <w:t> </w:t>
      </w:r>
      <w:r>
        <w:rPr>
          <w:spacing w:val="-1"/>
        </w:rPr>
        <w:t>transmission,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Provider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Smarter Balanced</w:t>
      </w:r>
      <w:r>
        <w:rPr/>
        <w:t> </w:t>
      </w:r>
      <w:r>
        <w:rPr>
          <w:spacing w:val="-1"/>
        </w:rPr>
        <w:t>will</w:t>
      </w:r>
      <w:r>
        <w:rPr>
          <w:spacing w:val="67"/>
        </w:rPr>
        <w:t> </w:t>
      </w:r>
      <w:r>
        <w:rPr>
          <w:spacing w:val="-1"/>
        </w:rPr>
        <w:t>compare</w:t>
      </w:r>
      <w:r>
        <w:rPr/>
        <w:t> </w:t>
      </w:r>
      <w:r>
        <w:rPr>
          <w:spacing w:val="-1"/>
        </w:rPr>
        <w:t>counts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review</w:t>
      </w:r>
      <w:r>
        <w:rPr/>
        <w:t> </w:t>
      </w:r>
      <w:r>
        <w:rPr>
          <w:spacing w:val="-1"/>
        </w:rPr>
        <w:t>error</w:t>
      </w:r>
      <w:r>
        <w:rPr/>
        <w:t> </w:t>
      </w:r>
      <w:r>
        <w:rPr>
          <w:spacing w:val="-1"/>
        </w:rPr>
        <w:t>reports </w:t>
      </w:r>
      <w:r>
        <w:rPr/>
        <w:t>to</w:t>
      </w:r>
      <w:r>
        <w:rPr>
          <w:spacing w:val="-1"/>
        </w:rPr>
        <w:t> ensure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transmissions</w:t>
      </w:r>
      <w:r>
        <w:rPr/>
        <w:t> </w:t>
      </w:r>
      <w:r>
        <w:rPr>
          <w:spacing w:val="-1"/>
        </w:rPr>
        <w:t>were</w:t>
      </w:r>
      <w:r>
        <w:rPr/>
        <w:t> </w:t>
      </w:r>
      <w:r>
        <w:rPr>
          <w:spacing w:val="-1"/>
        </w:rPr>
        <w:t>successful.</w:t>
      </w:r>
    </w:p>
    <w:p>
      <w:pPr>
        <w:spacing w:after="0" w:line="240" w:lineRule="auto"/>
        <w:jc w:val="left"/>
        <w:sectPr>
          <w:pgSz w:w="12240" w:h="15840"/>
          <w:pgMar w:header="722" w:footer="1161" w:top="1620" w:bottom="1360" w:left="1340" w:right="9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9"/>
          <w:szCs w:val="29"/>
        </w:rPr>
      </w:pPr>
    </w:p>
    <w:p>
      <w:pPr>
        <w:pStyle w:val="Heading1"/>
        <w:spacing w:line="240" w:lineRule="auto" w:before="64"/>
        <w:ind w:left="110" w:right="0" w:firstLine="4456"/>
        <w:jc w:val="left"/>
        <w:rPr>
          <w:b w:val="0"/>
          <w:bCs w:val="0"/>
        </w:rPr>
      </w:pPr>
      <w:bookmarkStart w:name="Test Integration Format Specification" w:id="12"/>
      <w:bookmarkEnd w:id="12"/>
      <w:r>
        <w:rPr>
          <w:b w:val="0"/>
        </w:rPr>
      </w:r>
      <w:bookmarkStart w:name="Test Integration XML Output Format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spacing w:val="-1"/>
        </w:rPr>
        <w:t>Test</w:t>
      </w:r>
      <w:r>
        <w:rPr>
          <w:spacing w:val="-16"/>
        </w:rPr>
        <w:t> </w:t>
      </w:r>
      <w:r>
        <w:rPr>
          <w:spacing w:val="-1"/>
        </w:rPr>
        <w:t>Integration</w:t>
      </w:r>
      <w:r>
        <w:rPr>
          <w:spacing w:val="-17"/>
        </w:rPr>
        <w:t> </w:t>
      </w:r>
      <w:r>
        <w:rPr>
          <w:spacing w:val="-1"/>
        </w:rPr>
        <w:t>Format</w:t>
      </w:r>
      <w:r>
        <w:rPr>
          <w:spacing w:val="-16"/>
        </w:rPr>
        <w:t> </w:t>
      </w:r>
      <w:r>
        <w:rPr>
          <w:spacing w:val="-1"/>
        </w:rPr>
        <w:t>Specification</w:t>
      </w:r>
      <w:r>
        <w:rPr>
          <w:b w:val="0"/>
        </w:rPr>
      </w:r>
    </w:p>
    <w:p>
      <w:pPr>
        <w:pStyle w:val="Heading2"/>
        <w:spacing w:line="240" w:lineRule="auto" w:before="240"/>
        <w:ind w:right="0"/>
        <w:jc w:val="left"/>
        <w:rPr>
          <w:b w:val="0"/>
          <w:bCs w:val="0"/>
        </w:rPr>
      </w:pPr>
      <w:r>
        <w:rPr>
          <w:spacing w:val="-1"/>
        </w:rPr>
        <w:t>Test</w:t>
      </w:r>
      <w:r>
        <w:rPr/>
        <w:t> </w:t>
      </w:r>
      <w:r>
        <w:rPr>
          <w:spacing w:val="-1"/>
        </w:rPr>
        <w:t>Integration</w:t>
      </w:r>
      <w:r>
        <w:rPr/>
        <w:t> </w:t>
      </w:r>
      <w:r>
        <w:rPr>
          <w:spacing w:val="-1"/>
        </w:rPr>
        <w:t>XML Output</w:t>
      </w:r>
      <w:r>
        <w:rPr/>
        <w:t> </w:t>
      </w:r>
      <w:r>
        <w:rPr>
          <w:spacing w:val="-1"/>
        </w:rPr>
        <w:t>Format</w:t>
      </w:r>
      <w:r>
        <w:rPr>
          <w:b w:val="0"/>
        </w:rPr>
      </w:r>
    </w:p>
    <w:p>
      <w:pPr>
        <w:pStyle w:val="BodyText"/>
        <w:spacing w:line="240" w:lineRule="auto" w:before="120"/>
        <w:ind w:right="322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tables</w:t>
      </w:r>
      <w:r>
        <w:rPr/>
        <w:t> </w:t>
      </w:r>
      <w:r>
        <w:rPr>
          <w:spacing w:val="-1"/>
        </w:rPr>
        <w:t>provide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regarding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output</w:t>
      </w:r>
      <w:r>
        <w:rPr/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XSD,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the allowable</w:t>
      </w:r>
      <w:r>
        <w:rPr/>
        <w:t> </w:t>
      </w:r>
      <w:r>
        <w:rPr>
          <w:spacing w:val="-1"/>
        </w:rPr>
        <w:t>values,</w:t>
      </w:r>
      <w:r>
        <w:rPr>
          <w:spacing w:val="97"/>
        </w:rPr>
        <w:t> </w:t>
      </w:r>
      <w:r>
        <w:rPr>
          <w:spacing w:val="-1"/>
        </w:rPr>
        <w:t>sizes,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descriptions,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standards</w:t>
      </w:r>
      <w:r>
        <w:rPr/>
        <w:t> </w:t>
      </w:r>
      <w:r>
        <w:rPr>
          <w:spacing w:val="-1"/>
        </w:rPr>
        <w:t>alignment.</w:t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fields</w:t>
      </w:r>
      <w:r>
        <w:rPr/>
        <w:t> in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tables</w:t>
      </w:r>
      <w:r>
        <w:rPr/>
        <w:t> use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conventions:</w:t>
      </w:r>
    </w:p>
    <w:p>
      <w:pPr>
        <w:numPr>
          <w:ilvl w:val="0"/>
          <w:numId w:val="2"/>
        </w:numPr>
        <w:tabs>
          <w:tab w:pos="560" w:val="left" w:leader="none"/>
        </w:tabs>
        <w:spacing w:line="271" w:lineRule="auto" w:before="120"/>
        <w:ind w:left="560" w:right="1546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Case</w:t>
      </w:r>
      <w:r>
        <w:rPr>
          <w:rFonts w:ascii="Arial"/>
          <w:b/>
          <w:sz w:val="24"/>
        </w:rPr>
        <w:t> </w:t>
      </w:r>
      <w:r>
        <w:rPr>
          <w:rFonts w:ascii="Arial"/>
          <w:b/>
          <w:spacing w:val="-1"/>
          <w:sz w:val="24"/>
        </w:rPr>
        <w:t>sensitivity</w:t>
      </w:r>
      <w:r>
        <w:rPr>
          <w:rFonts w:ascii="Arial"/>
          <w:spacing w:val="-1"/>
          <w:sz w:val="24"/>
        </w:rPr>
        <w:t>: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TDS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Field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names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are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case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sensitive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and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follow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the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guideline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that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the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XML</w:t>
      </w:r>
      <w:r>
        <w:rPr>
          <w:rFonts w:ascii="Arial"/>
          <w:sz w:val="24"/>
        </w:rPr>
        <w:t> </w:t>
      </w:r>
      <w:r>
        <w:rPr>
          <w:rFonts w:ascii="Arial"/>
          <w:i/>
          <w:spacing w:val="-1"/>
          <w:sz w:val="24"/>
        </w:rPr>
        <w:t>Node/Element</w:t>
      </w:r>
      <w:r>
        <w:rPr>
          <w:rFonts w:ascii="Arial"/>
          <w:i/>
          <w:sz w:val="24"/>
        </w:rPr>
        <w:t> </w:t>
      </w:r>
      <w:r>
        <w:rPr>
          <w:rFonts w:ascii="Arial"/>
          <w:spacing w:val="-1"/>
          <w:sz w:val="24"/>
        </w:rPr>
        <w:t>is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in</w:t>
      </w:r>
      <w:r>
        <w:rPr>
          <w:rFonts w:ascii="Arial"/>
          <w:spacing w:val="86"/>
          <w:sz w:val="24"/>
        </w:rPr>
        <w:t> </w:t>
      </w:r>
      <w:r>
        <w:rPr>
          <w:rFonts w:ascii="Arial"/>
          <w:spacing w:val="-1"/>
          <w:sz w:val="24"/>
        </w:rPr>
        <w:t>UpperCamelCase,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while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node</w:t>
      </w:r>
      <w:r>
        <w:rPr>
          <w:rFonts w:ascii="Arial"/>
          <w:sz w:val="24"/>
        </w:rPr>
        <w:t> </w:t>
      </w:r>
      <w:r>
        <w:rPr>
          <w:rFonts w:ascii="Arial"/>
          <w:i/>
          <w:spacing w:val="-1"/>
          <w:sz w:val="24"/>
        </w:rPr>
        <w:t>attributes</w:t>
      </w:r>
      <w:r>
        <w:rPr>
          <w:rFonts w:ascii="Arial"/>
          <w:i/>
          <w:sz w:val="24"/>
        </w:rPr>
        <w:t> </w:t>
      </w:r>
      <w:r>
        <w:rPr>
          <w:rFonts w:ascii="Arial"/>
          <w:spacing w:val="-1"/>
          <w:sz w:val="24"/>
        </w:rPr>
        <w:t>are in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lowerCamelCase.</w:t>
      </w:r>
      <w:r>
        <w:rPr>
          <w:rFonts w:ascii="Arial"/>
          <w:sz w:val="24"/>
        </w:rPr>
      </w:r>
    </w:p>
    <w:p>
      <w:pPr>
        <w:numPr>
          <w:ilvl w:val="0"/>
          <w:numId w:val="2"/>
        </w:numPr>
        <w:tabs>
          <w:tab w:pos="560" w:val="left" w:leader="none"/>
        </w:tabs>
        <w:spacing w:before="6"/>
        <w:ind w:left="5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Order</w:t>
      </w:r>
      <w:r>
        <w:rPr>
          <w:rFonts w:ascii="Arial"/>
          <w:b/>
          <w:sz w:val="24"/>
        </w:rPr>
        <w:t> </w:t>
      </w:r>
      <w:r>
        <w:rPr>
          <w:rFonts w:ascii="Arial"/>
          <w:b/>
          <w:spacing w:val="-1"/>
          <w:sz w:val="24"/>
        </w:rPr>
        <w:t>sensitivity</w:t>
      </w:r>
      <w:r>
        <w:rPr>
          <w:rFonts w:ascii="Arial"/>
          <w:spacing w:val="-1"/>
          <w:sz w:val="24"/>
        </w:rPr>
        <w:t>: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TDS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Fields</w:t>
      </w:r>
      <w:r>
        <w:rPr>
          <w:rFonts w:ascii="Arial"/>
          <w:sz w:val="24"/>
        </w:rPr>
        <w:t> are </w:t>
      </w:r>
      <w:r>
        <w:rPr>
          <w:rFonts w:ascii="Arial"/>
          <w:spacing w:val="-1"/>
          <w:sz w:val="24"/>
        </w:rPr>
        <w:t>not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order-sensitive.</w:t>
      </w:r>
      <w:r>
        <w:rPr>
          <w:rFonts w:ascii="Arial"/>
          <w:sz w:val="24"/>
        </w:rPr>
      </w:r>
    </w:p>
    <w:p>
      <w:pPr>
        <w:pStyle w:val="BodyText"/>
        <w:numPr>
          <w:ilvl w:val="0"/>
          <w:numId w:val="2"/>
        </w:numPr>
        <w:tabs>
          <w:tab w:pos="560" w:val="left" w:leader="none"/>
        </w:tabs>
        <w:spacing w:line="271" w:lineRule="auto" w:before="39" w:after="0"/>
        <w:ind w:left="560" w:right="439" w:hanging="360"/>
        <w:jc w:val="left"/>
      </w:pPr>
      <w:r>
        <w:rPr>
          <w:rFonts w:ascii="Arial"/>
          <w:b/>
          <w:spacing w:val="-1"/>
        </w:rPr>
        <w:t>Non-required</w:t>
      </w:r>
      <w:r>
        <w:rPr>
          <w:rFonts w:ascii="Arial"/>
          <w:b/>
        </w:rPr>
        <w:t> </w:t>
      </w:r>
      <w:r>
        <w:rPr>
          <w:rFonts w:ascii="Arial"/>
          <w:b/>
          <w:spacing w:val="-1"/>
        </w:rPr>
        <w:t>(optional)</w:t>
      </w:r>
      <w:r>
        <w:rPr>
          <w:rFonts w:ascii="Arial"/>
          <w:b/>
        </w:rPr>
        <w:t> </w:t>
      </w:r>
      <w:r>
        <w:rPr>
          <w:rFonts w:ascii="Arial"/>
          <w:b/>
          <w:spacing w:val="-1"/>
        </w:rPr>
        <w:t>fields</w:t>
      </w:r>
      <w:r>
        <w:rPr>
          <w:spacing w:val="-1"/>
        </w:rPr>
        <w:t>:</w:t>
      </w:r>
      <w:r>
        <w:rPr>
          <w:spacing w:val="-2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default,</w:t>
      </w:r>
      <w:r>
        <w:rPr/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fields</w:t>
      </w:r>
      <w:r>
        <w:rPr>
          <w:spacing w:val="1"/>
        </w:rPr>
        <w:t> </w:t>
      </w:r>
      <w:r>
        <w:rPr>
          <w:spacing w:val="-1"/>
        </w:rPr>
        <w:t>do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need</w:t>
      </w:r>
      <w:r>
        <w:rPr/>
        <w:t> to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file.</w:t>
      </w:r>
      <w:r>
        <w:rPr/>
        <w:t> A </w:t>
      </w:r>
      <w:r>
        <w:rPr>
          <w:spacing w:val="-1"/>
        </w:rPr>
        <w:t>missing</w:t>
      </w:r>
      <w:r>
        <w:rPr/>
        <w:t> </w:t>
      </w:r>
      <w:r>
        <w:rPr>
          <w:spacing w:val="-1"/>
        </w:rPr>
        <w:t>optional</w:t>
      </w:r>
      <w:r>
        <w:rPr/>
        <w:t> </w:t>
      </w:r>
      <w:r>
        <w:rPr>
          <w:spacing w:val="-1"/>
        </w:rPr>
        <w:t>field</w:t>
      </w:r>
      <w:r>
        <w:rPr>
          <w:spacing w:val="87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simply</w:t>
      </w:r>
      <w:r>
        <w:rPr/>
        <w:t> </w:t>
      </w:r>
      <w:r>
        <w:rPr>
          <w:spacing w:val="-1"/>
        </w:rPr>
        <w:t>treated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present or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applicable.</w:t>
      </w:r>
      <w:r>
        <w:rPr/>
      </w:r>
    </w:p>
    <w:p>
      <w:pPr>
        <w:pStyle w:val="BodyText"/>
        <w:numPr>
          <w:ilvl w:val="0"/>
          <w:numId w:val="2"/>
        </w:numPr>
        <w:tabs>
          <w:tab w:pos="560" w:val="left" w:leader="none"/>
        </w:tabs>
        <w:spacing w:line="240" w:lineRule="auto" w:before="7" w:after="0"/>
        <w:ind w:left="560" w:right="0" w:hanging="360"/>
        <w:jc w:val="left"/>
      </w:pPr>
      <w:r>
        <w:rPr>
          <w:rFonts w:ascii="Arial"/>
          <w:b/>
          <w:spacing w:val="-1"/>
        </w:rPr>
        <w:t>Cardinality</w:t>
      </w:r>
      <w:r>
        <w:rPr>
          <w:spacing w:val="-1"/>
        </w:rPr>
        <w:t>: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possible</w:t>
      </w:r>
      <w:r>
        <w:rPr/>
        <w:t> </w:t>
      </w:r>
      <w:r>
        <w:rPr>
          <w:spacing w:val="-1"/>
        </w:rPr>
        <w:t>instances</w:t>
      </w:r>
      <w:r>
        <w:rPr/>
        <w:t> </w:t>
      </w:r>
      <w:r>
        <w:rPr>
          <w:spacing w:val="-1"/>
        </w:rPr>
        <w:t>of</w:t>
      </w:r>
      <w:r>
        <w:rPr/>
        <w:t> a </w:t>
      </w:r>
      <w:r>
        <w:rPr>
          <w:spacing w:val="-1"/>
        </w:rPr>
        <w:t>particular</w:t>
      </w:r>
      <w:r>
        <w:rPr/>
        <w:t> </w:t>
      </w:r>
      <w:r>
        <w:rPr>
          <w:spacing w:val="-1"/>
        </w:rPr>
        <w:t>node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defined</w:t>
      </w:r>
      <w:r>
        <w:rPr/>
        <w:t> </w:t>
      </w:r>
      <w:r>
        <w:rPr>
          <w:spacing w:val="-1"/>
        </w:rPr>
        <w:t>clearly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XSD.</w:t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CEDS References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spacing w:val="-1"/>
        </w:rPr>
        <w:t>CEDS</w:t>
      </w:r>
      <w:r>
        <w:rPr/>
        <w:t> </w:t>
      </w:r>
      <w:r>
        <w:rPr>
          <w:spacing w:val="-1"/>
        </w:rPr>
        <w:t>References</w:t>
      </w:r>
      <w:r>
        <w:rPr>
          <w:b w:val="0"/>
        </w:rPr>
      </w:r>
    </w:p>
    <w:p>
      <w:pPr>
        <w:pStyle w:val="BodyText"/>
        <w:spacing w:line="240" w:lineRule="auto" w:before="120"/>
        <w:ind w:right="322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reference</w:t>
      </w:r>
      <w:r>
        <w:rPr/>
        <w:t> </w:t>
      </w:r>
      <w:r>
        <w:rPr>
          <w:spacing w:val="-1"/>
        </w:rPr>
        <w:t>columns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tables</w:t>
      </w:r>
      <w:r>
        <w:rPr/>
        <w:t> </w:t>
      </w:r>
      <w:r>
        <w:rPr>
          <w:spacing w:val="-1"/>
        </w:rPr>
        <w:t>contain</w:t>
      </w:r>
      <w:r>
        <w:rPr/>
        <w:t> </w:t>
      </w:r>
      <w:r>
        <w:rPr>
          <w:spacing w:val="-1"/>
        </w:rPr>
        <w:t>footnotes</w:t>
      </w:r>
      <w:r>
        <w:rPr/>
        <w:t>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appendix at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end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document.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appendix</w:t>
      </w:r>
      <w:r>
        <w:rPr>
          <w:spacing w:val="87"/>
        </w:rPr>
        <w:t> </w:t>
      </w:r>
      <w:r>
        <w:rPr>
          <w:spacing w:val="-1"/>
        </w:rPr>
        <w:t>contains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links</w:t>
      </w:r>
      <w:r>
        <w:rPr/>
        <w:t>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Common</w:t>
      </w:r>
      <w:r>
        <w:rPr/>
        <w:t> </w:t>
      </w:r>
      <w:r>
        <w:rPr>
          <w:spacing w:val="-1"/>
        </w:rPr>
        <w:t>Education</w:t>
      </w:r>
      <w:r>
        <w:rPr>
          <w:spacing w:val="1"/>
        </w:rPr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Standards</w:t>
      </w:r>
      <w:r>
        <w:rPr/>
        <w:t> </w:t>
      </w:r>
      <w:r>
        <w:rPr>
          <w:spacing w:val="-1"/>
        </w:rPr>
        <w:t>(CEDS)</w:t>
      </w:r>
      <w:r>
        <w:rPr/>
        <w:t> </w:t>
      </w:r>
      <w:r>
        <w:rPr>
          <w:spacing w:val="-1"/>
        </w:rPr>
        <w:t>references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are used</w:t>
      </w:r>
      <w:r>
        <w:rPr/>
        <w:t> to </w:t>
      </w:r>
      <w:r>
        <w:rPr>
          <w:spacing w:val="-1"/>
        </w:rPr>
        <w:t>determine</w:t>
      </w:r>
      <w:r>
        <w:rPr/>
        <w:t> </w:t>
      </w:r>
      <w:r>
        <w:rPr>
          <w:spacing w:val="-1"/>
        </w:rPr>
        <w:t>appropriate</w:t>
      </w:r>
      <w:r>
        <w:rPr>
          <w:spacing w:val="83"/>
        </w:rPr>
        <w:t> </w:t>
      </w:r>
      <w:r>
        <w:rPr>
          <w:spacing w:val="-1"/>
        </w:rPr>
        <w:t>standardization</w:t>
      </w:r>
      <w:r>
        <w:rPr/>
        <w:t> </w:t>
      </w:r>
      <w:r>
        <w:rPr>
          <w:spacing w:val="-1"/>
        </w:rPr>
        <w:t>data.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TDS Report: Test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</w:t>
      </w:r>
      <w:r>
        <w:rPr/>
        <w:t> </w:t>
      </w:r>
      <w:r>
        <w:rPr>
          <w:spacing w:val="-1"/>
        </w:rPr>
        <w:t>Test</w:t>
      </w:r>
      <w:r>
        <w:rPr>
          <w:b w:val="0"/>
        </w:rPr>
      </w:r>
    </w:p>
    <w:p>
      <w:pPr>
        <w:pStyle w:val="BodyText"/>
        <w:spacing w:line="240" w:lineRule="auto" w:before="120"/>
        <w:ind w:right="322"/>
        <w:jc w:val="left"/>
      </w:pPr>
      <w:r>
        <w:rPr>
          <w:color w:val="0070C0"/>
        </w:rPr>
      </w:r>
      <w:hyperlink w:history="true" w:anchor="_bookmark10"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2 </w:t>
        </w:r>
        <w:r>
          <w:rPr>
            <w:color w:val="0070C0"/>
          </w:rPr>
        </w:r>
      </w:hyperlink>
      <w:r>
        <w:rPr>
          <w:spacing w:val="-1"/>
        </w:rPr>
        <w:t>provides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Output</w:t>
      </w:r>
      <w:r>
        <w:rPr>
          <w:spacing w:val="-2"/>
        </w:rPr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for 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Hierarchy</w:t>
      </w:r>
      <w:r>
        <w:rPr/>
        <w:t> </w:t>
      </w:r>
      <w:r>
        <w:rPr>
          <w:spacing w:val="-1"/>
        </w:rPr>
        <w:t>TDS Report:</w:t>
      </w:r>
      <w:r>
        <w:rPr/>
        <w:t> </w:t>
      </w:r>
      <w:r>
        <w:rPr>
          <w:spacing w:val="-1"/>
        </w:rPr>
        <w:t>Test.</w:t>
      </w:r>
      <w:r>
        <w:rPr/>
        <w:t> </w:t>
      </w:r>
      <w:hyperlink w:history="true" w:anchor="_bookmark12">
        <w:r>
          <w:rPr>
            <w:color w:val="0070C0"/>
          </w:rPr>
        </w:r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3 </w:t>
        </w:r>
        <w:r>
          <w:rPr>
            <w:color w:val="0070C0"/>
          </w:rPr>
        </w:r>
      </w:hyperlink>
      <w:r>
        <w:rPr>
          <w:spacing w:val="-1"/>
        </w:rPr>
        <w:t>provides</w:t>
      </w:r>
      <w:r>
        <w:rPr/>
        <w:t> </w:t>
      </w:r>
      <w:r>
        <w:rPr>
          <w:spacing w:val="-1"/>
        </w:rPr>
        <w:t>clarification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definitions</w:t>
      </w:r>
      <w:r>
        <w:rPr>
          <w:spacing w:val="90"/>
        </w:rPr>
        <w:t> </w:t>
      </w:r>
      <w:r>
        <w:rPr/>
        <w:t>to </w:t>
      </w:r>
      <w:r>
        <w:rPr>
          <w:spacing w:val="-1"/>
        </w:rPr>
        <w:t>some</w:t>
      </w:r>
      <w:r>
        <w:rPr/>
        <w:t> </w:t>
      </w:r>
      <w:r>
        <w:rPr>
          <w:spacing w:val="-1"/>
        </w:rPr>
        <w:t>acceptable</w:t>
      </w:r>
      <w:r>
        <w:rPr/>
        <w:t> </w:t>
      </w:r>
      <w:r>
        <w:rPr>
          <w:spacing w:val="-1"/>
        </w:rPr>
        <w:t>values.</w:t>
      </w:r>
    </w:p>
    <w:p>
      <w:pPr>
        <w:spacing w:after="0" w:line="240" w:lineRule="auto"/>
        <w:jc w:val="left"/>
        <w:sectPr>
          <w:headerReference w:type="default" r:id="rId9"/>
          <w:footerReference w:type="default" r:id="rId10"/>
          <w:pgSz w:w="15840" w:h="12240" w:orient="landscape"/>
          <w:pgMar w:header="722" w:footer="1161" w:top="1620" w:bottom="1360" w:left="880" w:right="980"/>
          <w:pgNumType w:start="6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3604" w:right="0"/>
        <w:jc w:val="left"/>
      </w:pPr>
      <w:bookmarkStart w:name="_bookmark10" w:id="20"/>
      <w:bookmarkEnd w:id="20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 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4405"/>
        <w:gridCol w:w="1085"/>
        <w:gridCol w:w="1350"/>
        <w:gridCol w:w="900"/>
        <w:gridCol w:w="2160"/>
        <w:gridCol w:w="1710"/>
        <w:gridCol w:w="900"/>
      </w:tblGrid>
      <w:tr>
        <w:trPr>
          <w:trHeight w:val="839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1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40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76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81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4"/>
              <w:ind w:left="101" w:right="1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test.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will match the Test Packages: (SBAC)-</w:t>
            </w:r>
            <w:r>
              <w:rPr>
                <w:rFonts w:ascii="Arial"/>
                <w:spacing w:val="3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Assessment-Subject-SubjectCategory-Grade-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AcademicYear. This will be submitted in the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following format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non-Smarter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 Tests: (State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LetterAbbrevation)-</w:t>
            </w:r>
            <w:r>
              <w:rPr>
                <w:rFonts w:ascii="Arial"/>
                <w:spacing w:val="4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Assessment-Subject-Grade#-AcademicYear.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1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1" w:right="2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 to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</w:t>
            </w:r>
            <w:r>
              <w:rPr>
                <w:rFonts w:ascii="Arial"/>
                <w:sz w:val="20"/>
              </w:rPr>
              <w:t>DW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 test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1" w:right="1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All test names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will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reviewed and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approved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Smarter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prior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transmission.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1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CA-Math-5-Fall-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2018-2019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1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subject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 </w:t>
            </w:r>
            <w:r>
              <w:rPr>
                <w:rFonts w:ascii="Arial"/>
                <w:sz w:val="20"/>
              </w:rPr>
              <w:t>area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test administered. (e.g., ELA,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Math)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 to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</w:t>
            </w:r>
            <w:r>
              <w:rPr>
                <w:rFonts w:ascii="Arial"/>
                <w:sz w:val="20"/>
              </w:rPr>
              <w:t>DW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 test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Must match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 package.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6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ELA, Math,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ELPAC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46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testId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"/>
              <w:ind w:left="102" w:right="1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Test Authoring ID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test, independent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client, season,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year.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tests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testID originates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the Test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Package.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non-Smarter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assessments,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test ID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should follow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following format: (State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> Letter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Abbreviation)-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Assessment-Subject-Grade#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8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33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1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All testIds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will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reviewed and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approved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Smarter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prior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transmission.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SBAC-IAB-ELA-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BriefWrites-11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01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bankKey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3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ITS </w:t>
            </w:r>
            <w:r>
              <w:rPr>
                <w:rFonts w:ascii="Arial"/>
                <w:sz w:val="20"/>
              </w:rPr>
              <w:t>bank of</w:t>
            </w:r>
            <w:r>
              <w:rPr>
                <w:rFonts w:ascii="Arial"/>
                <w:spacing w:val="-1"/>
                <w:sz w:val="20"/>
              </w:rPr>
              <w:t> blueprint.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assessments,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bankKey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200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 integer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handScoreP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roject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need 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scored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z w:val="20"/>
              </w:rPr>
              <w:t>hand,</w:t>
            </w:r>
            <w:r>
              <w:rPr>
                <w:rFonts w:ascii="Arial"/>
                <w:spacing w:val="-1"/>
                <w:sz w:val="20"/>
              </w:rPr>
              <w:t>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ID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</w:t>
            </w:r>
            <w:r>
              <w:rPr>
                <w:rFonts w:ascii="Arial"/>
                <w:sz w:val="20"/>
              </w:rPr>
              <w:t>hand</w:t>
            </w:r>
            <w:r>
              <w:rPr>
                <w:rFonts w:ascii="Arial"/>
                <w:spacing w:val="-1"/>
                <w:sz w:val="20"/>
              </w:rPr>
              <w:t> score project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(either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own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hand</w:t>
            </w:r>
            <w:r>
              <w:rPr>
                <w:rFonts w:ascii="Arial"/>
                <w:spacing w:val="-1"/>
                <w:sz w:val="20"/>
              </w:rPr>
              <w:t> scoring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center, or</w:t>
            </w:r>
            <w:r>
              <w:rPr>
                <w:rFonts w:ascii="Arial"/>
                <w:sz w:val="20"/>
              </w:rPr>
              <w:t> an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identify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subcontractor's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hand scoring project).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 integer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contract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42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Service provider's contract</w:t>
            </w:r>
            <w:r>
              <w:rPr>
                <w:rFonts w:ascii="Arial"/>
                <w:spacing w:val="4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 the client.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5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ELPAC,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CAASPP, ELPA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02.900024pt;margin-top:240.779999pt;width:5.6pt;height:.1pt;mso-position-horizontal-relative:page;mso-position-vertical-relative:page;z-index:-248992" coordorigin="14058,4816" coordsize="112,2">
            <v:shape style="position:absolute;left:14058;top:4816;width:112;height:2" coordorigin="14058,4816" coordsize="112,0" path="m14058,4816l14170,4816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4405"/>
        <w:gridCol w:w="1085"/>
        <w:gridCol w:w="1350"/>
        <w:gridCol w:w="900"/>
        <w:gridCol w:w="2160"/>
        <w:gridCol w:w="1710"/>
        <w:gridCol w:w="900"/>
      </w:tblGrid>
      <w:tr>
        <w:trPr>
          <w:trHeight w:val="838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1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40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76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mode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method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how a</w:t>
            </w:r>
            <w:r>
              <w:rPr>
                <w:rFonts w:ascii="Arial"/>
                <w:spacing w:val="-1"/>
                <w:sz w:val="20"/>
              </w:rPr>
              <w:t> student takes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assessment.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are defined in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 Values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Table.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Online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Paper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Scanned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68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 the assessment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designed 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taken.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1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Test Acceptable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2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3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3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159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2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 represents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assessment purpose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such 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Interim.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4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Interim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  <w:p>
            <w:pPr>
              <w:pStyle w:val="TableParagraph"/>
              <w:spacing w:line="240" w:lineRule="auto"/>
              <w:ind w:left="102" w:right="119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Note: Any other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needs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validation prior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transmission.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4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16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academicYe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ar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5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Academic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which the test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given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YYYY format.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3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30" w:lineRule="exact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1900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&lt;= </w:t>
            </w:r>
            <w:r>
              <w:rPr>
                <w:rFonts w:ascii="Arial"/>
                <w:spacing w:val="-1"/>
                <w:sz w:val="20"/>
              </w:rPr>
              <w:t>YYYY </w:t>
            </w:r>
            <w:r>
              <w:rPr>
                <w:rFonts w:ascii="Arial"/>
                <w:sz w:val="20"/>
              </w:rPr>
              <w:t>&lt;=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9999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given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during academic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year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2020-21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would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coded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2021.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5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00" w:hRule="exact"/>
        </w:trPr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Version</w:t>
            </w:r>
          </w:p>
        </w:tc>
        <w:tc>
          <w:tcPr>
            <w:tcW w:w="4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8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identifying the version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 in order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track changes made to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> assessment.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Alphanumeric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string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abcd12345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702.900024pt;margin-top:-67.674133pt;width:5.6pt;height:.1pt;mso-position-horizontal-relative:page;mso-position-vertical-relative:paragraph;z-index:-248968" coordorigin="14058,-1353" coordsize="112,2">
            <v:shape style="position:absolute;left:14058;top:-1353;width:112;height:2" coordorigin="14058,-1353" coordsize="112,0" path="m14058,-1353l14170,-1353e" filled="false" stroked="true" strokeweight=".82pt" strokecolor="#0000ff">
              <v:path arrowok="t"/>
            </v:shape>
            <w10:wrap type="none"/>
          </v:group>
        </w:pict>
      </w:r>
      <w:bookmarkStart w:name="Acceptable Values for Test Section" w:id="21"/>
      <w:bookmarkEnd w:id="21"/>
      <w:r>
        <w:rPr/>
      </w:r>
      <w:bookmarkStart w:name="_bookmark11" w:id="22"/>
      <w:bookmarkEnd w:id="22"/>
      <w:r>
        <w:rPr/>
      </w:r>
      <w:r>
        <w:rPr>
          <w:rFonts w:ascii="Arial"/>
          <w:i/>
          <w:spacing w:val="-1"/>
          <w:sz w:val="24"/>
        </w:rPr>
        <w:t>Acceptable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pacing w:val="-1"/>
          <w:sz w:val="24"/>
        </w:rPr>
        <w:t>Values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for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Test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Section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4050" w:right="0"/>
        <w:jc w:val="left"/>
      </w:pPr>
      <w:bookmarkStart w:name="_bookmark12" w:id="23"/>
      <w:bookmarkEnd w:id="23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Section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Acceptable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Values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Definitions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2430"/>
        <w:gridCol w:w="2340"/>
        <w:gridCol w:w="6930"/>
      </w:tblGrid>
      <w:tr>
        <w:trPr>
          <w:trHeight w:val="562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8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7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6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mode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Online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student took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test using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computer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system.</w:t>
            </w:r>
          </w:p>
        </w:tc>
      </w:tr>
      <w:tr>
        <w:trPr>
          <w:trHeight w:val="47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Paper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student took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test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paper</w:t>
            </w:r>
            <w:r>
              <w:rPr>
                <w:rFonts w:ascii="Arial"/>
                <w:sz w:val="20"/>
              </w:rPr>
              <w:t> 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someone entered the answers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into</w:t>
            </w:r>
            <w:r>
              <w:rPr>
                <w:rFonts w:ascii="Arial"/>
                <w:spacing w:val="5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system.</w:t>
            </w:r>
          </w:p>
        </w:tc>
      </w:tr>
      <w:tr>
        <w:trPr>
          <w:trHeight w:val="325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Scanned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scantron.</w:t>
            </w:r>
          </w:p>
        </w:tc>
      </w:tr>
      <w:tr>
        <w:trPr>
          <w:trHeight w:val="388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Infant/toddler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2430"/>
        <w:gridCol w:w="2340"/>
        <w:gridCol w:w="6930"/>
      </w:tblGrid>
      <w:tr>
        <w:trPr>
          <w:trHeight w:val="562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8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7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</w:t>
            </w:r>
            <w:r>
              <w:rPr>
                <w:rFonts w:ascii="Arial"/>
                <w:sz w:val="20"/>
              </w:rPr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Preschool</w:t>
            </w:r>
          </w:p>
        </w:tc>
      </w:tr>
      <w:tr>
        <w:trPr>
          <w:trHeight w:val="311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PK</w:t>
            </w:r>
            <w:r>
              <w:rPr>
                <w:rFonts w:ascii="Arial"/>
                <w:sz w:val="20"/>
              </w:rPr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Prekindergarten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TK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Transitional Kindergarten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 (continued)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KG</w:t>
            </w:r>
            <w:r>
              <w:rPr>
                <w:rFonts w:ascii="Arial"/>
                <w:sz w:val="20"/>
              </w:rPr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Kindergarten</w:t>
            </w:r>
          </w:p>
        </w:tc>
      </w:tr>
      <w:tr>
        <w:trPr>
          <w:trHeight w:val="311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02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Second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03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Third grade</w:t>
            </w:r>
          </w:p>
        </w:tc>
      </w:tr>
      <w:tr>
        <w:trPr>
          <w:trHeight w:val="311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04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Fourth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05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Fifth </w:t>
            </w:r>
            <w:r>
              <w:rPr>
                <w:rFonts w:ascii="Arial"/>
                <w:sz w:val="20"/>
              </w:rPr>
              <w:t>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06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Sixth </w:t>
            </w:r>
            <w:r>
              <w:rPr>
                <w:rFonts w:ascii="Arial"/>
                <w:sz w:val="20"/>
              </w:rPr>
              <w:t>grade</w:t>
            </w:r>
          </w:p>
        </w:tc>
      </w:tr>
      <w:tr>
        <w:trPr>
          <w:trHeight w:val="311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07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Seventh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08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Eighth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09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Ninth grade</w:t>
            </w:r>
          </w:p>
        </w:tc>
      </w:tr>
      <w:tr>
        <w:trPr>
          <w:trHeight w:val="311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Tenth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Eleventh grade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Twelfth grade</w:t>
            </w:r>
          </w:p>
        </w:tc>
      </w:tr>
      <w:tr>
        <w:trPr>
          <w:trHeight w:val="311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 </w:t>
            </w:r>
            <w:r>
              <w:rPr>
                <w:rFonts w:ascii="Arial"/>
                <w:sz w:val="20"/>
              </w:rPr>
              <w:t>13</w:t>
            </w:r>
          </w:p>
        </w:tc>
      </w:tr>
      <w:tr>
        <w:trPr>
          <w:trHeight w:val="310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PS</w:t>
            </w:r>
            <w:r>
              <w:rPr>
                <w:rFonts w:ascii="Arial"/>
                <w:sz w:val="20"/>
              </w:rPr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Postsecondary</w:t>
            </w:r>
          </w:p>
        </w:tc>
      </w:tr>
      <w:tr>
        <w:trPr>
          <w:trHeight w:val="325" w:hRule="exact"/>
        </w:trPr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UG</w:t>
            </w:r>
          </w:p>
        </w:tc>
        <w:tc>
          <w:tcPr>
            <w:tcW w:w="6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Ungraded</w:t>
            </w:r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TDS Report: Examinee" w:id="24"/>
      <w:bookmarkEnd w:id="24"/>
      <w:r>
        <w:rPr>
          <w:b w:val="0"/>
        </w:rPr>
      </w:r>
      <w:bookmarkStart w:name="_bookmark13" w:id="25"/>
      <w:bookmarkEnd w:id="25"/>
      <w:r>
        <w:rPr>
          <w:b w:val="0"/>
        </w:rPr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</w:t>
      </w:r>
      <w:r>
        <w:rPr/>
        <w:t> </w:t>
      </w:r>
      <w:r>
        <w:rPr>
          <w:spacing w:val="-1"/>
        </w:rPr>
        <w:t>Examinee</w:t>
      </w:r>
      <w:r>
        <w:rPr>
          <w:b w:val="0"/>
        </w:rPr>
      </w:r>
    </w:p>
    <w:p>
      <w:pPr>
        <w:pStyle w:val="BodyText"/>
        <w:spacing w:line="240" w:lineRule="auto" w:before="120"/>
        <w:ind w:right="658"/>
        <w:jc w:val="left"/>
      </w:pPr>
      <w:r>
        <w:rPr>
          <w:color w:val="0070C0"/>
        </w:rPr>
      </w:r>
      <w:hyperlink w:history="true" w:anchor="_bookmark14"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4 </w:t>
        </w:r>
        <w:r>
          <w:rPr>
            <w:color w:val="0070C0"/>
          </w:rPr>
        </w:r>
      </w:hyperlink>
      <w:r>
        <w:rPr>
          <w:spacing w:val="-1"/>
        </w:rPr>
        <w:t>provides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Output</w:t>
      </w:r>
      <w:r>
        <w:rPr>
          <w:spacing w:val="-2"/>
        </w:rPr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for 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Hierarchy</w:t>
      </w:r>
      <w:r>
        <w:rPr/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 Examinee.</w:t>
      </w:r>
      <w:r>
        <w:rPr/>
        <w:t> </w:t>
      </w:r>
      <w:hyperlink w:history="true" w:anchor="_bookmark16">
        <w:r>
          <w:rPr>
            <w:color w:val="0070C0"/>
          </w:rPr>
        </w:r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5 </w:t>
        </w:r>
        <w:r>
          <w:rPr>
            <w:color w:val="0070C0"/>
          </w:rPr>
        </w:r>
      </w:hyperlink>
      <w:r>
        <w:rPr>
          <w:spacing w:val="-1"/>
        </w:rPr>
        <w:t>provides</w:t>
      </w:r>
      <w:r>
        <w:rPr/>
        <w:t> a </w:t>
      </w:r>
      <w:r>
        <w:rPr>
          <w:spacing w:val="-1"/>
        </w:rPr>
        <w:t>list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Output</w:t>
      </w:r>
      <w:r>
        <w:rPr>
          <w:spacing w:val="84"/>
        </w:rPr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for 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Hierarchy</w:t>
      </w:r>
      <w:r>
        <w:rPr/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 Examinee:</w:t>
      </w:r>
      <w:r>
        <w:rPr/>
        <w:t> </w:t>
      </w:r>
      <w:r>
        <w:rPr>
          <w:spacing w:val="-1"/>
        </w:rPr>
        <w:t>examineeAttributes</w:t>
      </w:r>
      <w:r>
        <w:rPr/>
        <w:t> </w:t>
      </w:r>
      <w:r>
        <w:rPr>
          <w:spacing w:val="-1"/>
        </w:rPr>
        <w:t>including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four</w:t>
      </w:r>
      <w:r>
        <w:rPr/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fields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submitted</w:t>
      </w:r>
      <w:r>
        <w:rPr>
          <w:spacing w:val="86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examineeAttribute</w:t>
      </w:r>
      <w:r>
        <w:rPr/>
        <w:t> </w:t>
      </w:r>
      <w:r>
        <w:rPr>
          <w:spacing w:val="-1"/>
        </w:rPr>
        <w:t>submitted</w:t>
      </w:r>
      <w:r>
        <w:rPr/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TRT.</w:t>
      </w:r>
      <w:r>
        <w:rPr/>
        <w:t> </w:t>
      </w:r>
      <w:hyperlink w:history="true" w:anchor="_bookmark17">
        <w:r>
          <w:rPr>
            <w:color w:val="0070C0"/>
          </w:rPr>
        </w:r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spacing w:val="1"/>
            <w:u w:val="single" w:color="0070C0"/>
          </w:rPr>
          <w:t> </w:t>
        </w:r>
        <w:r>
          <w:rPr>
            <w:color w:val="0070C0"/>
            <w:u w:val="single" w:color="0070C0"/>
          </w:rPr>
          <w:t>6 </w:t>
        </w:r>
        <w:r>
          <w:rPr>
            <w:color w:val="0070C0"/>
          </w:rPr>
        </w:r>
      </w:hyperlink>
      <w:r>
        <w:rPr>
          <w:spacing w:val="-1"/>
        </w:rPr>
        <w:t>provides</w:t>
      </w:r>
      <w:r>
        <w:rPr/>
        <w:t> a </w:t>
      </w:r>
      <w:r>
        <w:rPr>
          <w:spacing w:val="-1"/>
        </w:rPr>
        <w:t>list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acceptable</w:t>
      </w:r>
      <w:r>
        <w:rPr/>
        <w:t> </w:t>
      </w:r>
      <w:r>
        <w:rPr>
          <w:spacing w:val="-1"/>
        </w:rPr>
        <w:t>examineeAttributes</w:t>
      </w:r>
      <w:r>
        <w:rPr/>
        <w:t> </w:t>
      </w:r>
      <w:r>
        <w:rPr>
          <w:spacing w:val="-1"/>
        </w:rPr>
        <w:t>names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values.</w:t>
      </w:r>
      <w:r>
        <w:rPr/>
        <w:t> </w:t>
      </w:r>
      <w:hyperlink w:history="true" w:anchor="_bookmark19">
        <w:r>
          <w:rPr>
            <w:color w:val="0070C0"/>
          </w:rPr>
        </w:r>
        <w:r>
          <w:rPr>
            <w:color w:val="0070C0"/>
          </w:rPr>
          <w:t> </w:t>
        </w:r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7 </w:t>
        </w:r>
        <w:r>
          <w:rPr>
            <w:color w:val="0070C0"/>
          </w:rPr>
        </w:r>
      </w:hyperlink>
      <w:r>
        <w:rPr>
          <w:spacing w:val="-1"/>
        </w:rPr>
        <w:t>provides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Output</w:t>
      </w:r>
      <w:r>
        <w:rPr>
          <w:spacing w:val="-2"/>
        </w:rPr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for the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Hierarchy</w:t>
      </w:r>
      <w:r>
        <w:rPr/>
        <w:t> </w:t>
      </w:r>
      <w:r>
        <w:rPr>
          <w:spacing w:val="-1"/>
        </w:rPr>
        <w:t>TDS Report: Examinee:</w:t>
      </w:r>
      <w:r>
        <w:rPr/>
        <w:t> </w:t>
      </w:r>
      <w:r>
        <w:rPr>
          <w:spacing w:val="-1"/>
        </w:rPr>
        <w:t>examineeRelationships.</w:t>
      </w:r>
    </w:p>
    <w:p>
      <w:pPr>
        <w:spacing w:after="0" w:line="240" w:lineRule="auto"/>
        <w:jc w:val="left"/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471.179993pt;margin-top:520.799988pt;width:33.4pt;height:.1pt;mso-position-horizontal-relative:page;mso-position-vertical-relative:page;z-index:-248944" coordorigin="9424,10416" coordsize="668,2">
            <v:shape style="position:absolute;left:9424;top:10416;width:668;height:2" coordorigin="9424,10416" coordsize="668,0" path="m9424,10416l10091,10416e" filled="false" stroked="true" strokeweight=".82pt" strokecolor="#0070c0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69"/>
        <w:ind w:left="3304" w:right="0"/>
        <w:jc w:val="left"/>
      </w:pPr>
      <w:bookmarkStart w:name="_bookmark14" w:id="26"/>
      <w:bookmarkEnd w:id="26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3.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Examinee)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3389"/>
        <w:gridCol w:w="1741"/>
        <w:gridCol w:w="1487"/>
        <w:gridCol w:w="883"/>
        <w:gridCol w:w="2129"/>
        <w:gridCol w:w="1530"/>
        <w:gridCol w:w="901"/>
      </w:tblGrid>
      <w:tr>
        <w:trPr>
          <w:trHeight w:val="839" w:hRule="exact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56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73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9" w:hRule="exact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key</w:t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Internal examinee key</w:t>
            </w:r>
          </w:p>
        </w:tc>
        <w:tc>
          <w:tcPr>
            <w:tcW w:w="1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long</w:t>
            </w:r>
          </w:p>
        </w:tc>
        <w:tc>
          <w:tcPr>
            <w:tcW w:w="1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5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64-bit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isDemo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3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 allows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test 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marked as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demonstration TRT.</w:t>
            </w:r>
          </w:p>
        </w:tc>
        <w:tc>
          <w:tcPr>
            <w:tcW w:w="1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boolean</w:t>
            </w:r>
          </w:p>
        </w:tc>
        <w:tc>
          <w:tcPr>
            <w:tcW w:w="1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02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True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= </w:t>
            </w:r>
            <w:r>
              <w:rPr>
                <w:rFonts w:ascii="Arial"/>
                <w:spacing w:val="-1"/>
                <w:sz w:val="20"/>
              </w:rPr>
              <w:t>demo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False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= </w:t>
            </w:r>
            <w:r>
              <w:rPr>
                <w:rFonts w:ascii="Arial"/>
                <w:spacing w:val="-1"/>
                <w:sz w:val="20"/>
              </w:rPr>
              <w:t>real student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Examinee: examineeAttributes" w:id="27"/>
      <w:bookmarkEnd w:id="27"/>
      <w:r>
        <w:rPr/>
      </w:r>
      <w:bookmarkStart w:name="_bookmark15" w:id="28"/>
      <w:bookmarkEnd w:id="28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Examinee: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examineeAttributes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examineeAttribute</w:t>
      </w:r>
      <w:r>
        <w:rPr/>
        <w:t> </w:t>
      </w:r>
      <w:r>
        <w:rPr>
          <w:spacing w:val="-1"/>
        </w:rPr>
        <w:t>values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 as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test registration.</w:t>
      </w:r>
      <w:r>
        <w:rPr/>
        <w:t> </w:t>
      </w:r>
      <w:r>
        <w:rPr>
          <w:spacing w:val="-1"/>
        </w:rPr>
        <w:t>Student</w:t>
      </w:r>
      <w:r>
        <w:rPr/>
        <w:t> </w:t>
      </w:r>
      <w:r>
        <w:rPr>
          <w:spacing w:val="-1"/>
        </w:rPr>
        <w:t>identity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(name,</w:t>
      </w:r>
      <w:r>
        <w:rPr/>
        <w:t> </w:t>
      </w:r>
      <w:r>
        <w:rPr>
          <w:spacing w:val="-1"/>
        </w:rPr>
        <w:t>birthdate</w:t>
      </w:r>
      <w:r>
        <w:rPr/>
        <w:t> </w:t>
      </w:r>
      <w:r>
        <w:rPr>
          <w:spacing w:val="-1"/>
        </w:rPr>
        <w:t>and</w:t>
      </w:r>
      <w:r>
        <w:rPr>
          <w:spacing w:val="90"/>
        </w:rPr>
        <w:t> </w:t>
      </w:r>
      <w:r>
        <w:rPr>
          <w:spacing w:val="-1"/>
        </w:rPr>
        <w:t>studentIdentifier)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required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registration</w:t>
      </w:r>
      <w:r>
        <w:rPr/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be removed</w:t>
      </w:r>
      <w:r>
        <w:rPr/>
        <w:t> </w:t>
      </w:r>
      <w:r>
        <w:rPr>
          <w:spacing w:val="-1"/>
        </w:rPr>
        <w:t>before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transmitted</w:t>
      </w:r>
      <w:r>
        <w:rPr/>
        <w:t> </w:t>
      </w:r>
      <w:r>
        <w:rPr>
          <w:spacing w:val="-1"/>
        </w:rPr>
        <w:t>from the</w:t>
      </w:r>
      <w:r>
        <w:rPr/>
        <w:t> </w:t>
      </w:r>
      <w:r>
        <w:rPr>
          <w:spacing w:val="-1"/>
        </w:rPr>
        <w:t>test</w:t>
      </w:r>
      <w:r>
        <w:rPr/>
        <w:t> </w:t>
      </w:r>
      <w:r>
        <w:rPr>
          <w:spacing w:val="-1"/>
        </w:rPr>
        <w:t>delivery</w:t>
      </w:r>
      <w:r>
        <w:rPr/>
        <w:t> </w:t>
      </w:r>
      <w:r>
        <w:rPr>
          <w:spacing w:val="-1"/>
        </w:rPr>
        <w:t>system</w:t>
      </w:r>
      <w:r>
        <w:rPr>
          <w:spacing w:val="-2"/>
        </w:rPr>
        <w:t> </w:t>
      </w:r>
      <w:r>
        <w:rPr/>
        <w:t>to </w:t>
      </w:r>
      <w:r>
        <w:rPr/>
      </w:r>
      <w:r>
        <w:rPr>
          <w:spacing w:val="-1"/>
        </w:rPr>
        <w:t>the</w:t>
      </w:r>
      <w:r>
        <w:rPr>
          <w:spacing w:val="111"/>
        </w:rPr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warehouse.</w:t>
      </w:r>
      <w:r>
        <w:rPr/>
        <w:t> </w:t>
      </w:r>
      <w:r>
        <w:rPr>
          <w:spacing w:val="-1"/>
        </w:rPr>
        <w:t>Removal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accordance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local</w:t>
      </w:r>
      <w:r>
        <w:rPr/>
        <w:t> </w:t>
      </w:r>
      <w:r>
        <w:rPr>
          <w:spacing w:val="-1"/>
        </w:rPr>
        <w:t>privacy</w:t>
      </w:r>
      <w:r>
        <w:rPr/>
        <w:t> </w:t>
      </w:r>
      <w:r>
        <w:rPr>
          <w:spacing w:val="-1"/>
        </w:rPr>
        <w:t>policies.</w:t>
      </w:r>
      <w:r>
        <w:rPr>
          <w:spacing w:val="1"/>
        </w:rPr>
        <w:t> </w:t>
      </w:r>
      <w:r>
        <w:rPr>
          <w:spacing w:val="-1"/>
        </w:rPr>
        <w:t>Fields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applies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marked</w:t>
      </w:r>
      <w:r>
        <w:rPr/>
        <w:t> </w:t>
      </w:r>
      <w:r>
        <w:rPr>
          <w:spacing w:val="-1"/>
        </w:rPr>
        <w:t>“Reg</w:t>
      </w:r>
      <w:r>
        <w:rPr/>
        <w:t> – </w:t>
      </w:r>
      <w:r>
        <w:rPr>
          <w:spacing w:val="-1"/>
        </w:rPr>
        <w:t>Y,</w:t>
      </w:r>
      <w:r>
        <w:rPr/>
        <w:t> </w:t>
      </w:r>
      <w:r>
        <w:rPr>
          <w:spacing w:val="-1"/>
        </w:rPr>
        <w:t>Rep</w:t>
      </w:r>
    </w:p>
    <w:p>
      <w:pPr>
        <w:pStyle w:val="BodyText"/>
        <w:spacing w:line="240" w:lineRule="auto"/>
        <w:ind w:right="0"/>
        <w:jc w:val="left"/>
      </w:pPr>
      <w:r>
        <w:rPr/>
        <w:t>– </w:t>
      </w:r>
      <w:r>
        <w:rPr>
          <w:spacing w:val="-1"/>
        </w:rPr>
        <w:t>N”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 “Required”</w:t>
      </w:r>
      <w:r>
        <w:rPr/>
        <w:t> </w:t>
      </w:r>
      <w:r>
        <w:rPr>
          <w:spacing w:val="-1"/>
        </w:rPr>
        <w:t>column</w:t>
      </w:r>
      <w:r>
        <w:rPr/>
        <w:t> </w:t>
      </w:r>
      <w:r>
        <w:rPr>
          <w:spacing w:val="-1"/>
        </w:rPr>
        <w:t>below,</w:t>
      </w:r>
      <w:r>
        <w:rPr/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Reg</w:t>
      </w:r>
      <w:r>
        <w:rPr/>
        <w:t> = </w:t>
      </w:r>
      <w:r>
        <w:rPr>
          <w:spacing w:val="-1"/>
        </w:rPr>
        <w:t>Registration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Rep</w:t>
      </w:r>
      <w:r>
        <w:rPr/>
        <w:t> = </w:t>
      </w:r>
      <w:r>
        <w:rPr>
          <w:spacing w:val="-1"/>
        </w:rPr>
        <w:t>Reporting.</w:t>
      </w:r>
      <w:r>
        <w:rPr/>
      </w:r>
    </w:p>
    <w:p>
      <w:pPr>
        <w:pStyle w:val="BodyText"/>
        <w:spacing w:line="240" w:lineRule="auto" w:before="120"/>
        <w:ind w:right="463"/>
        <w:jc w:val="left"/>
      </w:pPr>
      <w:r>
        <w:rPr/>
        <w:t>In </w:t>
      </w:r>
      <w:r>
        <w:rPr>
          <w:spacing w:val="-1"/>
        </w:rPr>
        <w:t>addition</w:t>
      </w:r>
      <w:r>
        <w:rPr/>
        <w:t> to </w:t>
      </w:r>
      <w:r>
        <w:rPr>
          <w:spacing w:val="-1"/>
        </w:rPr>
        <w:t>required</w:t>
      </w:r>
      <w:r>
        <w:rPr/>
        <w:t> </w:t>
      </w:r>
      <w:r>
        <w:rPr>
          <w:spacing w:val="-1"/>
        </w:rPr>
        <w:t>fields,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student</w:t>
      </w:r>
      <w:r>
        <w:rPr/>
        <w:t> </w:t>
      </w:r>
      <w:r>
        <w:rPr>
          <w:spacing w:val="-1"/>
        </w:rPr>
        <w:t>demographic</w:t>
      </w:r>
      <w:r>
        <w:rPr/>
        <w:t> </w:t>
      </w:r>
      <w:r>
        <w:rPr>
          <w:spacing w:val="-1"/>
        </w:rPr>
        <w:t>data</w:t>
      </w:r>
      <w:r>
        <w:rPr/>
        <w:t> </w:t>
      </w:r>
      <w:r>
        <w:rPr>
          <w:spacing w:val="-1"/>
        </w:rPr>
        <w:t>reporting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Smarter Reporting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must be</w:t>
      </w:r>
      <w:r>
        <w:rPr/>
        <w:t> </w:t>
      </w:r>
      <w:r>
        <w:rPr>
          <w:spacing w:val="-1"/>
        </w:rPr>
        <w:t>transmitted</w:t>
      </w:r>
      <w:r>
        <w:rPr/>
        <w:t> </w:t>
      </w:r>
      <w:r>
        <w:rPr>
          <w:spacing w:val="-1"/>
        </w:rPr>
        <w:t>in</w:t>
      </w:r>
      <w:r>
        <w:rPr>
          <w:spacing w:val="9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ExamineeAttributes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each TRT.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if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state</w:t>
      </w:r>
      <w:r>
        <w:rPr/>
        <w:t> </w:t>
      </w:r>
      <w:r>
        <w:rPr>
          <w:spacing w:val="-1"/>
        </w:rPr>
        <w:t>wishes</w:t>
      </w:r>
      <w:r>
        <w:rPr/>
        <w:t> to </w:t>
      </w:r>
      <w:r>
        <w:rPr>
          <w:spacing w:val="-1"/>
        </w:rPr>
        <w:t>report</w:t>
      </w:r>
      <w:r>
        <w:rPr/>
        <w:t> to</w:t>
      </w:r>
      <w:r>
        <w:rPr>
          <w:spacing w:val="-1"/>
        </w:rPr>
        <w:t> their users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Primary</w:t>
      </w:r>
      <w:r>
        <w:rPr/>
        <w:t> </w:t>
      </w:r>
      <w:r>
        <w:rPr>
          <w:spacing w:val="-1"/>
        </w:rPr>
        <w:t>Language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>
          <w:spacing w:val="80"/>
        </w:rPr>
        <w:t> </w:t>
      </w:r>
      <w:r>
        <w:rPr>
          <w:spacing w:val="-1"/>
        </w:rPr>
        <w:t>student,</w:t>
      </w:r>
      <w:r>
        <w:rPr>
          <w:spacing w:val="1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attribute</w:t>
      </w:r>
      <w:r>
        <w:rPr/>
        <w:t> </w:t>
      </w:r>
      <w:r>
        <w:rPr>
          <w:spacing w:val="-1"/>
        </w:rPr>
        <w:t>must be</w:t>
      </w:r>
      <w:r>
        <w:rPr/>
        <w:t> </w:t>
      </w:r>
      <w:r>
        <w:rPr>
          <w:spacing w:val="-1"/>
        </w:rPr>
        <w:t>sent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TRT.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four</w:t>
      </w:r>
      <w:r>
        <w:rPr/>
        <w:t> </w:t>
      </w:r>
      <w:r>
        <w:rPr>
          <w:spacing w:val="-1"/>
        </w:rPr>
        <w:t>fields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color w:val="0070C0"/>
        </w:rPr>
      </w:r>
      <w:hyperlink w:history="true" w:anchor="_bookmark16"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spacing w:val="1"/>
            <w:u w:val="single" w:color="0070C0"/>
          </w:rPr>
          <w:t> </w:t>
        </w:r>
        <w:r>
          <w:rPr>
            <w:color w:val="0070C0"/>
            <w:u w:val="single" w:color="0070C0"/>
          </w:rPr>
          <w:t>5 </w:t>
        </w:r>
        <w:r>
          <w:rPr>
            <w:color w:val="0070C0"/>
          </w:rPr>
        </w:r>
      </w:hyperlink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submitted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attribute</w:t>
      </w:r>
      <w:r>
        <w:rPr/>
        <w:t> </w:t>
      </w:r>
      <w:r>
        <w:rPr>
          <w:spacing w:val="-1"/>
        </w:rPr>
        <w:t>from</w:t>
      </w:r>
      <w:r>
        <w:rPr>
          <w:spacing w:val="-1"/>
        </w:rPr>
        <w:t> </w:t>
      </w:r>
      <w:hyperlink w:history="true" w:anchor="_bookmark17">
        <w:r>
          <w:rPr>
            <w:color w:val="0070C0"/>
            <w:spacing w:val="-1"/>
          </w:rPr>
        </w:r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6 </w:t>
        </w:r>
        <w:r>
          <w:rPr>
            <w:color w:val="0070C0"/>
          </w:rPr>
        </w:r>
      </w:hyperlink>
      <w:r>
        <w:rPr>
          <w:spacing w:val="-1"/>
        </w:rPr>
        <w:t>transmitted</w:t>
      </w:r>
      <w:r>
        <w:rPr/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TRT.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69"/>
        <w:ind w:left="2270" w:right="0"/>
        <w:jc w:val="left"/>
      </w:pPr>
      <w:bookmarkStart w:name="_bookmark16" w:id="29"/>
      <w:bookmarkEnd w:id="29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4.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Examinee: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examineeAttribute)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3307"/>
        <w:gridCol w:w="1356"/>
        <w:gridCol w:w="2102"/>
        <w:gridCol w:w="1105"/>
        <w:gridCol w:w="1523"/>
        <w:gridCol w:w="2063"/>
        <w:gridCol w:w="883"/>
      </w:tblGrid>
      <w:tr>
        <w:trPr>
          <w:trHeight w:val="838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5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8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2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160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Name, value,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context,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contextDate fields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repeat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provided. See Examinee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optional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and values.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field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transmitted. See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Attributes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10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6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Birthdate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6-31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66.119995pt;margin-top:390.299988pt;width:33.4pt;height:.1pt;mso-position-horizontal-relative:page;mso-position-vertical-relative:page;z-index:-248920" coordorigin="7322,7806" coordsize="668,2">
            <v:shape style="position:absolute;left:7322;top:7806;width:668;height:2" coordorigin="7322,7806" coordsize="668,0" path="m7322,7806l7990,7806e" filled="false" stroked="true" strokeweight=".82pt" strokecolor="#0070c0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3307"/>
        <w:gridCol w:w="1356"/>
        <w:gridCol w:w="2102"/>
        <w:gridCol w:w="1105"/>
        <w:gridCol w:w="1523"/>
        <w:gridCol w:w="2063"/>
        <w:gridCol w:w="883"/>
      </w:tblGrid>
      <w:tr>
        <w:trPr>
          <w:trHeight w:val="838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5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8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2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8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optional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attributes.</w:t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20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2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acceptable value from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Attributes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pacing w:val="-2"/>
                  <w:sz w:val="20"/>
                  <w:u w:val="single" w:color="0070C0"/>
                </w:rPr>
                <w:t>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name submitted.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field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transmitted. See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Attributes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optional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attributes.</w:t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500</w:t>
            </w:r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pacing w:val="-1"/>
                <w:sz w:val="20"/>
              </w:rPr>
              <w:t>))</w:t>
            </w:r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09/01/2010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20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context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when the attribute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submitted. Initial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before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phase has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been validated.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 is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transmission </w:t>
            </w:r>
            <w:r>
              <w:rPr>
                <w:rFonts w:ascii="Arial"/>
                <w:sz w:val="20"/>
              </w:rPr>
              <w:t>upon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phase being finalized.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field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transmitted. See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Attributes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6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optional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attributes.</w:t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7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INITIAL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20" w:hRule="exact"/>
        </w:trPr>
        <w:tc>
          <w:tcPr>
            <w:tcW w:w="14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contextDate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0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context field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submission.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4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field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transmitted. See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Attributes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17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6</w:t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optional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attributes.</w:t>
            </w:r>
          </w:p>
        </w:tc>
        <w:tc>
          <w:tcPr>
            <w:tcW w:w="1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1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3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ISO </w:t>
            </w:r>
            <w:r>
              <w:rPr>
                <w:rFonts w:ascii="Arial"/>
                <w:sz w:val="20"/>
              </w:rPr>
              <w:t>8601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30" w:lineRule="exact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2019-05-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08T13:26:45.748000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9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03.140015pt;margin-top:219.360001pt;width:5.6pt;height:.1pt;mso-position-horizontal-relative:page;mso-position-vertical-relative:page;z-index:-248896" coordorigin="14063,4387" coordsize="112,2">
            <v:shape style="position:absolute;left:14063;top:4387;width:112;height:2" coordorigin="14063,4387" coordsize="112,0" path="m14063,4387l14174,4387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703.140015pt;margin-top:364.079987pt;width:5.6pt;height:.1pt;mso-position-horizontal-relative:page;mso-position-vertical-relative:page;z-index:-248872" coordorigin="14063,7282" coordsize="112,2">
            <v:shape style="position:absolute;left:14063;top:7282;width:112;height:2" coordorigin="14063,7282" coordsize="112,0" path="m14063,7282l14174,7282e" filled="false" stroked="true" strokeweight=".82pt" strokecolor="#0000ff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69"/>
        <w:ind w:left="0" w:right="0"/>
        <w:jc w:val="center"/>
      </w:pPr>
      <w:bookmarkStart w:name="_bookmark17" w:id="30"/>
      <w:bookmarkEnd w:id="30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5.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examineeAttribute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Table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60"/>
        <w:gridCol w:w="2880"/>
        <w:gridCol w:w="1265"/>
        <w:gridCol w:w="1350"/>
        <w:gridCol w:w="900"/>
        <w:gridCol w:w="1615"/>
        <w:gridCol w:w="2255"/>
        <w:gridCol w:w="900"/>
      </w:tblGrid>
      <w:tr>
        <w:trPr>
          <w:trHeight w:val="971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6"/>
              <w:ind w:left="102" w:right="20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1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58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2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62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LastOrSurn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ame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Last</w:t>
            </w:r>
            <w:r>
              <w:rPr>
                <w:rFonts w:ascii="Arial"/>
                <w:spacing w:val="-1"/>
                <w:sz w:val="20"/>
              </w:rPr>
              <w:t> 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student.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5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ric/ special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FirstName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LastOrSurname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fields,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1"/>
                <w:sz w:val="20"/>
              </w:rPr>
              <w:t> TR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1"/>
                <w:sz w:val="20"/>
              </w:rPr>
              <w:t> be configured to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transmit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 if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State wishes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withhold identity data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6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619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FirstName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 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student.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5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ric/ special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FirstName </w:t>
            </w:r>
            <w:r>
              <w:rPr>
                <w:rFonts w:ascii="Arial"/>
                <w:spacing w:val="-2"/>
                <w:sz w:val="20"/>
              </w:rPr>
              <w:t>and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LastOrSurname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fields,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1"/>
                <w:sz w:val="20"/>
              </w:rPr>
              <w:t> TR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1"/>
                <w:sz w:val="20"/>
              </w:rPr>
              <w:t> be configured to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transmit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 if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State wishes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withhold identity data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7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MiddleNam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Middle name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student.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5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ric/special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if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available;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8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391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Birthdate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year, month,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day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person was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born, in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format YYYY-MMDD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(zeropadded)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76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Numeric+d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ash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if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available;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1900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&lt;= </w:t>
            </w:r>
            <w:r>
              <w:rPr>
                <w:rFonts w:ascii="Arial"/>
                <w:spacing w:val="-1"/>
                <w:sz w:val="20"/>
              </w:rPr>
              <w:t>YYYY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&lt;= </w:t>
            </w:r>
            <w:r>
              <w:rPr>
                <w:rFonts w:ascii="Arial"/>
                <w:spacing w:val="-1"/>
                <w:sz w:val="20"/>
              </w:rPr>
              <w:t>9999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</w:t>
            </w:r>
            <w:r>
              <w:rPr>
                <w:rFonts w:ascii="Arial"/>
                <w:spacing w:val="-1"/>
                <w:sz w:val="20"/>
              </w:rPr>
              <w:t> &lt;=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MM &lt;=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</w:t>
            </w:r>
            <w:r>
              <w:rPr>
                <w:rFonts w:ascii="Arial"/>
                <w:spacing w:val="-1"/>
                <w:sz w:val="20"/>
              </w:rPr>
              <w:t> &lt;=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&lt;=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 leading zero if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less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than 2-digit month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z w:val="20"/>
              </w:rPr>
              <w:t>or day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9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17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102" w:right="1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StudentIde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ntifier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02" w:right="1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State assigned student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within that state. Every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should have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unique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SSID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within their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state.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5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10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3.140015pt;margin-top:451.140015pt;width:11.1pt;height:.1pt;mso-position-horizontal-relative:page;mso-position-vertical-relative:page;z-index:-248848" coordorigin="14063,9023" coordsize="222,2">
            <v:shape style="position:absolute;left:14063;top:9023;width:222;height:2" coordorigin="14063,9023" coordsize="222,0" path="m14063,9023l14285,9023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60"/>
        <w:gridCol w:w="2880"/>
        <w:gridCol w:w="1265"/>
        <w:gridCol w:w="1350"/>
        <w:gridCol w:w="900"/>
        <w:gridCol w:w="1615"/>
        <w:gridCol w:w="2255"/>
        <w:gridCol w:w="900"/>
      </w:tblGrid>
      <w:tr>
        <w:trPr>
          <w:trHeight w:val="97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5"/>
              <w:ind w:left="102" w:right="20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1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58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2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00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2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AlternateS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SID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State assigned student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within that state. This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states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</w:t>
            </w: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wish to share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personal identifying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information outside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state-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deployed systems.</w:t>
            </w:r>
          </w:p>
          <w:p>
            <w:pPr>
              <w:pStyle w:val="TableParagraph"/>
              <w:spacing w:line="240" w:lineRule="auto"/>
              <w:ind w:left="102" w:right="1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Components sending data to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Consortium-deployed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systems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would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1"/>
                <w:sz w:val="20"/>
              </w:rPr>
              <w:t> this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alternate 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rather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student's SSID.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5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8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validate SSIDs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differently across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different states.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GradeLevel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WhenAsse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ssed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enrolled grade.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5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2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color w:val="0070C0"/>
                <w:spacing w:val="27"/>
                <w:sz w:val="20"/>
              </w:rPr>
              <w:t> </w:t>
            </w:r>
            <w:hyperlink w:history="true" w:anchor="_bookmark22">
              <w:r>
                <w:rPr>
                  <w:rFonts w:ascii="Arial"/>
                  <w:color w:val="0070C0"/>
                  <w:sz w:val="20"/>
                </w:rPr>
                <w:t>9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48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 leading zero if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less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than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> digits.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11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92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Sex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gender.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0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5"/>
              <w:ind w:left="102" w:right="58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Male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Female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Nonbinary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12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38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9"/>
              <w:ind w:left="102" w:right="141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HispanicOr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LatinoEthni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city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Hispanic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Ethnic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Flag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3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3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3"/>
              <w:ind w:left="101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13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25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1"/>
              <w:ind w:left="102" w:right="131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AmericanIn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dianOrAlas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kaNative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6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American Indian/ Alaska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Native Flag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1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14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692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Asian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Asian Flag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0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tabs>
                <w:tab w:pos="324" w:val="left" w:leader="none"/>
              </w:tabs>
              <w:spacing w:line="120" w:lineRule="auto"/>
              <w:ind w:left="102" w:right="560" w:hanging="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  <w:u w:val="single" w:color="0000FF"/>
              </w:rPr>
              <w:t> </w:t>
              <w:tab/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> </w:t>
            </w: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15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12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3.140015pt;margin-top:299.399994pt;width:11.1pt;height:.1pt;mso-position-horizontal-relative:page;mso-position-vertical-relative:page;z-index:-248824" coordorigin="14063,5988" coordsize="222,2">
            <v:shape style="position:absolute;left:14063;top:5988;width:222;height:2" coordorigin="14063,5988" coordsize="222,0" path="m14063,5988l14285,5988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703.140015pt;margin-top:372.720001pt;width:11.1pt;height:.1pt;mso-position-horizontal-relative:page;mso-position-vertical-relative:page;z-index:-248800" coordorigin="14063,7454" coordsize="222,2">
            <v:shape style="position:absolute;left:14063;top:7454;width:222;height:2" coordorigin="14063,7454" coordsize="222,0" path="m14063,7454l14285,745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509.640015pt;margin-top:477pt;width:5.6pt;height:.1pt;mso-position-horizontal-relative:page;mso-position-vertical-relative:page;z-index:-248776" coordorigin="10193,9540" coordsize="112,2">
            <v:shape style="position:absolute;left:10193;top:9540;width:112;height:2" coordorigin="10193,9540" coordsize="112,0" path="m10193,9540l10304,9540e" filled="false" stroked="true" strokeweight=".82pt" strokecolor="#0070c0">
              <v:path arrowok="t"/>
            </v:shape>
            <w10:wrap type="none"/>
          </v:group>
        </w:pict>
      </w:r>
      <w:r>
        <w:rPr/>
        <w:pict>
          <v:group style="position:absolute;margin-left:703.140015pt;margin-top:517.73999pt;width:11.1pt;height:.1pt;mso-position-horizontal-relative:page;mso-position-vertical-relative:page;z-index:-248752" coordorigin="14063,10355" coordsize="222,2">
            <v:shape style="position:absolute;left:14063;top:10355;width:222;height:2" coordorigin="14063,10355" coordsize="222,0" path="m14063,10355l14285,10355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60"/>
        <w:gridCol w:w="2880"/>
        <w:gridCol w:w="1265"/>
        <w:gridCol w:w="1350"/>
        <w:gridCol w:w="900"/>
        <w:gridCol w:w="1615"/>
        <w:gridCol w:w="2255"/>
        <w:gridCol w:w="900"/>
      </w:tblGrid>
      <w:tr>
        <w:trPr>
          <w:trHeight w:val="97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5"/>
              <w:ind w:left="102" w:right="20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1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58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2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925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2"/>
              <w:ind w:left="102" w:right="1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BlackOrAfri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canAmeric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an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African American Flag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16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566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White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White Flag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3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24" w:val="left" w:leader="none"/>
              </w:tabs>
              <w:spacing w:line="120" w:lineRule="auto" w:before="141"/>
              <w:ind w:left="102" w:right="560" w:hanging="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  <w:u w:val="single" w:color="0000FF"/>
              </w:rPr>
              <w:t> </w:t>
              <w:tab/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> </w:t>
            </w: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17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5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NativeHaw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aiianOrOth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erPacificIsl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ander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4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Native Hawaiian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Pacific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Islander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Flag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tabs>
                <w:tab w:pos="324" w:val="left" w:leader="none"/>
              </w:tabs>
              <w:spacing w:line="120" w:lineRule="auto"/>
              <w:ind w:left="102" w:right="5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  <w:u w:val="single" w:color="0000FF"/>
              </w:rPr>
              <w:t> </w:t>
              <w:tab/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> </w:t>
            </w: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18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54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Demograp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hicRaceTw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oOrMoreR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3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person having origins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any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more than one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racial groups.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19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0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Filipino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8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Filipino Flag</w:t>
            </w:r>
            <w:r>
              <w:rPr>
                <w:rFonts w:ascii="Arial"/>
                <w:sz w:val="20"/>
              </w:rPr>
              <w:t> 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California test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results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include Filipino as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distinct ethnicity.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At least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race field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marked Yes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04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7"/>
              <w:ind w:left="102" w:right="1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IDEAIndica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 enrolled in IEP.</w:t>
            </w:r>
            <w:r>
              <w:rPr>
                <w:rFonts w:ascii="Arial"/>
                <w:sz w:val="20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7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7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20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6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LEPStatus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 identified </w:t>
            </w:r>
            <w:r>
              <w:rPr>
                <w:rFonts w:ascii="Arial"/>
                <w:sz w:val="20"/>
              </w:rPr>
              <w:t>as </w:t>
            </w:r>
            <w:r>
              <w:rPr>
                <w:rFonts w:ascii="Arial"/>
                <w:spacing w:val="-1"/>
                <w:sz w:val="20"/>
              </w:rPr>
              <w:t>LEP.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0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0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21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62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31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EnglishLan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guageAcqu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isitionStatu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 identified </w:t>
            </w:r>
            <w:r>
              <w:rPr>
                <w:rFonts w:ascii="Arial"/>
                <w:sz w:val="20"/>
              </w:rPr>
              <w:t>as </w:t>
            </w:r>
            <w:r>
              <w:rPr>
                <w:rFonts w:ascii="Arial"/>
                <w:spacing w:val="-1"/>
                <w:sz w:val="20"/>
              </w:rPr>
              <w:t>LEP.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2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color w:val="0070C0"/>
                <w:spacing w:val="27"/>
                <w:sz w:val="20"/>
              </w:rPr>
              <w:t> </w:t>
            </w:r>
            <w:hyperlink w:history="true" w:anchor="_bookmark22">
              <w:r>
                <w:rPr>
                  <w:rFonts w:ascii="Arial"/>
                  <w:color w:val="0070C0"/>
                  <w:sz w:val="20"/>
                </w:rPr>
                <w:t>9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California Longitudinal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Pupil Achievement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 System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(CALPADS). It</w:t>
            </w:r>
          </w:p>
          <w:p>
            <w:pPr>
              <w:pStyle w:val="TableParagraph"/>
              <w:spacing w:line="240" w:lineRule="auto"/>
              <w:ind w:left="102" w:right="7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replaces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LEPStatus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21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0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Section504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Status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 with </w:t>
            </w:r>
            <w:r>
              <w:rPr>
                <w:rFonts w:ascii="Arial"/>
                <w:sz w:val="20"/>
              </w:rPr>
              <w:t>504</w:t>
            </w:r>
            <w:r>
              <w:rPr>
                <w:rFonts w:ascii="Arial"/>
                <w:spacing w:val="-1"/>
                <w:sz w:val="20"/>
              </w:rPr>
              <w:t> plan.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Yes, </w:t>
            </w:r>
            <w:r>
              <w:rPr>
                <w:rFonts w:ascii="Arial"/>
                <w:sz w:val="20"/>
              </w:rPr>
              <w:t>No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Unknown/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Cannot Provide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22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3.140015pt;margin-top:421.26001pt;width:11.1pt;height:.1pt;mso-position-horizontal-relative:page;mso-position-vertical-relative:page;z-index:-248728" coordorigin="14063,8425" coordsize="222,2">
            <v:shape style="position:absolute;left:14063;top:8425;width:222;height:2" coordorigin="14063,8425" coordsize="222,0" path="m14063,8425l14285,8425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60"/>
        <w:gridCol w:w="2880"/>
        <w:gridCol w:w="1265"/>
        <w:gridCol w:w="1350"/>
        <w:gridCol w:w="900"/>
        <w:gridCol w:w="1615"/>
        <w:gridCol w:w="2255"/>
        <w:gridCol w:w="900"/>
      </w:tblGrid>
      <w:tr>
        <w:trPr>
          <w:trHeight w:val="97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5"/>
              <w:ind w:left="102" w:right="20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1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58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2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5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121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EconomicD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isadvantag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eStatus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18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indication that the student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met the State criteria for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classification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as </w:t>
            </w:r>
            <w:r>
              <w:rPr>
                <w:rFonts w:ascii="Arial"/>
                <w:spacing w:val="-1"/>
                <w:sz w:val="20"/>
              </w:rPr>
              <w:t>having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economic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disadvantage.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14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not CEDS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compliant due to the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change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TitleITargetedAssistan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ceParticipationStatus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23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LanguageC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ode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code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specific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language or dialect that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uses to communicate.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</w:t>
            </w:r>
            <w:hyperlink r:id="rId11">
              <w:r>
                <w:rPr>
                  <w:rFonts w:ascii="Arial"/>
                  <w:sz w:val="20"/>
                </w:rPr>
                <w:t> </w:t>
              </w:r>
              <w:r>
                <w:rPr>
                  <w:rFonts w:ascii="Arial"/>
                  <w:spacing w:val="-1"/>
                  <w:sz w:val="20"/>
                </w:rPr>
                <w:t>http://ceds.ed.g</w:t>
              </w:r>
            </w:hyperlink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ov/language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Codes.aspx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211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0"/>
              <w:ind w:left="102" w:right="14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EnglishLan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guageProfi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ciencyLeve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l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2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indication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progress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made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student toward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proficiency.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136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  <w:p>
            <w:pPr>
              <w:pStyle w:val="TableParagraph"/>
              <w:spacing w:line="240" w:lineRule="auto"/>
              <w:ind w:left="102" w:right="2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Acceptable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changed to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non-enum,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alphanumeric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entry.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0"/>
              <w:ind w:left="102" w:right="1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not CEDS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compliant due to the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 change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TitleIIIAccountabilityPr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ogressStatus (CEDS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z w:val="20"/>
              </w:rPr>
              <w:t> 536).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11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MilitaryStat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us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2" w:right="2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indication that the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parent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guardian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on</w:t>
            </w:r>
            <w:r>
              <w:rPr>
                <w:rFonts w:ascii="Arial"/>
                <w:spacing w:val="-1"/>
                <w:sz w:val="20"/>
              </w:rPr>
              <w:t> Active Duty, in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National Guard,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in the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Reserve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component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z w:val="20"/>
              </w:rPr>
              <w:t>US</w:t>
            </w:r>
            <w:r>
              <w:rPr>
                <w:rFonts w:ascii="Arial"/>
                <w:spacing w:val="-1"/>
                <w:sz w:val="20"/>
              </w:rPr>
              <w:t> military service.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2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0"/>
              <w:ind w:left="102" w:right="1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NotMilitaryCon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nected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ActiveDuty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NationalGuard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OrReserve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Unknown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25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3.140015pt;margin-top:512.520020pt;width:11.1pt;height:.1pt;mso-position-horizontal-relative:page;mso-position-vertical-relative:page;z-index:-248704" coordorigin="14063,10250" coordsize="222,2">
            <v:shape style="position:absolute;left:14063;top:10250;width:222;height:2" coordorigin="14063,10250" coordsize="222,0" path="m14063,10250l14285,10250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60"/>
        <w:gridCol w:w="2880"/>
        <w:gridCol w:w="1265"/>
        <w:gridCol w:w="1350"/>
        <w:gridCol w:w="900"/>
        <w:gridCol w:w="1615"/>
        <w:gridCol w:w="2255"/>
        <w:gridCol w:w="900"/>
      </w:tblGrid>
      <w:tr>
        <w:trPr>
          <w:trHeight w:val="97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5"/>
              <w:ind w:left="102" w:right="20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1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58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2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576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MigrantStat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us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Persons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who </w:t>
            </w:r>
            <w:r>
              <w:rPr>
                <w:rFonts w:ascii="Arial"/>
                <w:sz w:val="20"/>
              </w:rPr>
              <w:t>are,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whose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parents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spouses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are,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migratory agricultural workers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(including migratory dairy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workers,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migratory fishers)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who in the preceding 36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months, in order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accompany such parents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spouses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obtain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themselves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temporary/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seasonal employment in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agricultural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fishing work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have: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425" w:val="left" w:leader="none"/>
              </w:tabs>
              <w:spacing w:line="240" w:lineRule="auto" w:before="0" w:after="0"/>
              <w:ind w:left="102" w:right="341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moved from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LEA 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another;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425" w:val="left" w:leader="none"/>
              </w:tabs>
              <w:spacing w:line="240" w:lineRule="auto" w:before="0" w:after="0"/>
              <w:ind w:left="102" w:right="107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state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comprises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single LEA, moved from one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administrative </w:t>
            </w:r>
            <w:r>
              <w:rPr>
                <w:rFonts w:ascii="Arial"/>
                <w:sz w:val="20"/>
              </w:rPr>
              <w:t>area</w:t>
            </w:r>
            <w:r>
              <w:rPr>
                <w:rFonts w:ascii="Arial"/>
                <w:spacing w:val="-1"/>
                <w:sz w:val="20"/>
              </w:rPr>
              <w:t> to another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within such LEA; </w:t>
            </w:r>
            <w:r>
              <w:rPr>
                <w:rFonts w:ascii="Arial"/>
                <w:sz w:val="20"/>
              </w:rPr>
              <w:t>or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436" w:val="left" w:leader="none"/>
              </w:tabs>
              <w:spacing w:line="240" w:lineRule="auto" w:before="0" w:after="0"/>
              <w:ind w:left="102" w:right="207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) </w:t>
            </w:r>
            <w:r>
              <w:rPr>
                <w:rFonts w:ascii="Arial"/>
                <w:spacing w:val="-1"/>
                <w:sz w:val="20"/>
              </w:rPr>
              <w:t>reside in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> LEA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pacing w:val="-1"/>
                <w:sz w:val="20"/>
              </w:rPr>
              <w:t>than 15,000 square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miles,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migrate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distance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20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pacing w:val="-1"/>
                <w:sz w:val="20"/>
              </w:rPr>
              <w:t>miles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temporary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pacing w:val="-1"/>
                <w:sz w:val="20"/>
              </w:rPr>
              <w:t>residence to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engage in </w:t>
            </w:r>
            <w:r>
              <w:rPr>
                <w:rFonts w:ascii="Arial"/>
                <w:sz w:val="20"/>
              </w:rPr>
              <w:t>a </w:t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pacing w:val="-1"/>
                <w:sz w:val="20"/>
              </w:rPr>
              <w:t>fishing activity.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2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&lt;blank&gt;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26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24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1"/>
              <w:ind w:left="102" w:right="12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FirstEntryD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ateIntoUSS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chool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1"/>
              <w:ind w:left="102" w:right="134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year, month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day</w:t>
            </w:r>
            <w:r>
              <w:rPr>
                <w:rFonts w:ascii="Arial"/>
                <w:spacing w:val="-1"/>
                <w:sz w:val="20"/>
              </w:rPr>
              <w:t> of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person's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initial enrollment into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United States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school.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1"/>
              <w:ind w:left="102" w:right="1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xsd:string;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Numeric+d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ash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YYYY-MM-DD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&lt;blank&gt;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27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1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1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LimitedEng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lishProficie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ncyEntryDa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year, month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day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classified </w:t>
            </w:r>
            <w:r>
              <w:rPr>
                <w:rFonts w:ascii="Arial"/>
                <w:sz w:val="20"/>
              </w:rPr>
              <w:t>as </w:t>
            </w:r>
            <w:r>
              <w:rPr>
                <w:rFonts w:ascii="Arial"/>
                <w:spacing w:val="-1"/>
                <w:sz w:val="20"/>
              </w:rPr>
              <w:t>limited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proficient entered the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LEP program.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xsd:string;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Numeric+d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ash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YYYY-MM-DD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&lt;blank&gt;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28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5.900024pt;margin-top:178.259995pt;width:11.2pt;height:.1pt;mso-position-horizontal-relative:page;mso-position-vertical-relative:page;z-index:-248680" coordorigin="14118,3565" coordsize="224,2">
            <v:shape style="position:absolute;left:14118;top:3565;width:224;height:2" coordorigin="14118,3565" coordsize="224,0" path="m14118,3565l14341,3565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260"/>
        <w:gridCol w:w="2880"/>
        <w:gridCol w:w="1265"/>
        <w:gridCol w:w="1350"/>
        <w:gridCol w:w="900"/>
        <w:gridCol w:w="1615"/>
        <w:gridCol w:w="2255"/>
        <w:gridCol w:w="900"/>
      </w:tblGrid>
      <w:tr>
        <w:trPr>
          <w:trHeight w:val="97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5"/>
              <w:ind w:left="102" w:right="20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14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58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2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LEPExitDat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1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year, month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day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classified </w:t>
            </w:r>
            <w:r>
              <w:rPr>
                <w:rFonts w:ascii="Arial"/>
                <w:sz w:val="20"/>
              </w:rPr>
              <w:t>as </w:t>
            </w:r>
            <w:r>
              <w:rPr>
                <w:rFonts w:ascii="Arial"/>
                <w:spacing w:val="-1"/>
                <w:sz w:val="20"/>
              </w:rPr>
              <w:t>limited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proficient exited the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LEP program.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xsd:string;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Numeric+d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ash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YYYY-MM-DD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&lt;blank&gt;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29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TitleIIILang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uageInstru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ctionProgra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mType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3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Title III </w:t>
            </w:r>
            <w:r>
              <w:rPr>
                <w:rFonts w:ascii="Arial"/>
                <w:sz w:val="20"/>
              </w:rPr>
              <w:t>Language</w:t>
            </w:r>
            <w:r>
              <w:rPr>
                <w:rFonts w:ascii="Arial"/>
                <w:spacing w:val="-1"/>
                <w:sz w:val="20"/>
              </w:rPr>
              <w:t> Instruction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Program Type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27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2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color w:val="0070C0"/>
                <w:spacing w:val="27"/>
                <w:sz w:val="20"/>
              </w:rPr>
              <w:t> </w:t>
            </w:r>
            <w:hyperlink w:history="true" w:anchor="_bookmark22">
              <w:r>
                <w:rPr>
                  <w:rFonts w:ascii="Arial"/>
                  <w:color w:val="0070C0"/>
                  <w:sz w:val="20"/>
                </w:rPr>
                <w:t>9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30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41" w:hRule="exact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PrimaryDis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abilityType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02" w:right="3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major</w:t>
            </w:r>
            <w:r>
              <w:rPr>
                <w:rFonts w:ascii="Arial"/>
                <w:sz w:val="20"/>
              </w:rPr>
              <w:t> 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overriding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disability condition that best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describes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person's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impairment.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left="102" w:right="1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2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color w:val="0070C0"/>
                <w:sz w:val="20"/>
              </w:rPr>
              <w:t> </w:t>
            </w:r>
            <w:hyperlink w:history="true" w:anchor="_bookmark22">
              <w:r>
                <w:rPr>
                  <w:rFonts w:ascii="Arial"/>
                  <w:color w:val="0070C0"/>
                  <w:sz w:val="20"/>
                </w:rPr>
              </w:r>
              <w:r>
                <w:rPr>
                  <w:rFonts w:ascii="Arial"/>
                  <w:color w:val="0070C0"/>
                  <w:sz w:val="20"/>
                </w:rPr>
                <w:t>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9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31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705.900024pt;margin-top:-74.034142pt;width:11.2pt;height:.1pt;mso-position-horizontal-relative:page;mso-position-vertical-relative:paragraph;z-index:-248656" coordorigin="14118,-1481" coordsize="224,2">
            <v:shape style="position:absolute;left:14118;top:-1481;width:224;height:2" coordorigin="14118,-1481" coordsize="224,0" path="m14118,-1481l14341,-1481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703.140015pt;margin-top:-27.23414pt;width:11.1pt;height:.1pt;mso-position-horizontal-relative:page;mso-position-vertical-relative:paragraph;z-index:-248632" coordorigin="14063,-545" coordsize="222,2">
            <v:shape style="position:absolute;left:14063;top:-545;width:222;height:2" coordorigin="14063,-545" coordsize="222,0" path="m14063,-545l14285,-545e" filled="false" stroked="true" strokeweight=".82pt" strokecolor="#0000ff">
              <v:path arrowok="t"/>
            </v:shape>
            <w10:wrap type="none"/>
          </v:group>
        </w:pict>
      </w:r>
      <w:bookmarkStart w:name="TDS Report: Examinee: examineeRelationsh" w:id="31"/>
      <w:bookmarkEnd w:id="31"/>
      <w:r>
        <w:rPr/>
      </w:r>
      <w:bookmarkStart w:name="_bookmark18" w:id="32"/>
      <w:bookmarkEnd w:id="32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Examinee: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examineeRelationships</w:t>
      </w:r>
      <w:r>
        <w:rPr>
          <w:rFonts w:ascii="Arial"/>
          <w:sz w:val="24"/>
        </w:rPr>
      </w:r>
    </w:p>
    <w:p>
      <w:pPr>
        <w:spacing w:line="240" w:lineRule="auto" w:before="4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Examinee</w:t>
      </w:r>
      <w:r>
        <w:rPr>
          <w:spacing w:val="1"/>
        </w:rPr>
        <w:t>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define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 student</w:t>
      </w:r>
      <w:r>
        <w:rPr/>
        <w:t> to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organizations</w:t>
      </w:r>
      <w:r>
        <w:rPr/>
        <w:t> </w:t>
      </w:r>
      <w:r>
        <w:rPr>
          <w:spacing w:val="-1"/>
        </w:rPr>
        <w:t>(e.g. district, school).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/>
        <w:ind w:left="2057" w:right="0"/>
        <w:jc w:val="left"/>
      </w:pPr>
      <w:bookmarkStart w:name="_bookmark19" w:id="33"/>
      <w:bookmarkEnd w:id="33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6.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Examinee: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examineeRelationship)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2579"/>
        <w:gridCol w:w="1220"/>
        <w:gridCol w:w="3259"/>
        <w:gridCol w:w="883"/>
        <w:gridCol w:w="2048"/>
        <w:gridCol w:w="1379"/>
        <w:gridCol w:w="894"/>
      </w:tblGrid>
      <w:tr>
        <w:trPr>
          <w:trHeight w:val="839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38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94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0" w:right="5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65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93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entityKey</w:t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ART unique 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entity referenced in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examineeRelationship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"name" field.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Deprecated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3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Entity identifier</w:t>
            </w:r>
            <w:r>
              <w:rPr>
                <w:rFonts w:ascii="Arial"/>
                <w:sz w:val="20"/>
              </w:rPr>
              <w:t> +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state abbreviation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983685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33.219971pt;margin-top:197.039993pt;width:5.6pt;height:.1pt;mso-position-horizontal-relative:page;mso-position-vertical-relative:page;z-index:-248608" coordorigin="10664,3941" coordsize="112,2">
            <v:shape style="position:absolute;left:10664;top:3941;width:112;height:2" coordorigin="10664,3941" coordsize="112,0" path="m10664,3941l10776,3941e" filled="false" stroked="true" strokeweight=".82pt" strokecolor="#0070c0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2579"/>
        <w:gridCol w:w="1220"/>
        <w:gridCol w:w="3259"/>
        <w:gridCol w:w="883"/>
        <w:gridCol w:w="2048"/>
        <w:gridCol w:w="1379"/>
        <w:gridCol w:w="894"/>
      </w:tblGrid>
      <w:tr>
        <w:trPr>
          <w:trHeight w:val="838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38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94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0" w:right="5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5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484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2" w:right="83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entity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referenced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entityKey.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8"/>
              <w:ind w:left="102" w:right="14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Name, value,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context,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contextDate fields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repeat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relationship provided. See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Relationships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0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8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and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Examinee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Relationships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0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color w:val="0070C0"/>
                <w:spacing w:val="21"/>
                <w:sz w:val="20"/>
              </w:rPr>
              <w:t> </w:t>
            </w:r>
            <w:hyperlink w:history="true" w:anchor="_bookmark20">
              <w:r>
                <w:rPr>
                  <w:rFonts w:ascii="Arial"/>
                  <w:color w:val="0070C0"/>
                  <w:sz w:val="20"/>
                </w:rPr>
                <w:t>8</w:t>
              </w:r>
            </w:hyperlink>
            <w:r>
              <w:rPr>
                <w:rFonts w:ascii="Arial"/>
                <w:sz w:val="20"/>
              </w:rPr>
              <w:t>).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DistrictId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62"/>
              <w:ind w:left="1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32-36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44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02" w:right="4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attribute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examineeRelationship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"entityKey"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"name"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fields.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0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102" w:right="14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Name, value,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context,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contextDate fields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repeat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relationship provided.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Relationships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0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</w:t>
              </w:r>
              <w:r>
                <w:rPr>
                  <w:rFonts w:ascii="Arial"/>
                  <w:color w:val="0070C0"/>
                  <w:sz w:val="20"/>
                  <w:u w:val="single" w:color="0070C0"/>
                </w:rPr>
                <w:t>8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and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500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101" w:right="1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Must align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 ART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District ID/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School ID. One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 printable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ASCII.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9998887776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6655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62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context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when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 submitted.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Initial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before scoring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phase has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been validated.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transmission upon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scoring phase being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finalized.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3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 name field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transmitted. See Examinee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Relationships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0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8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pacing w:val="-1"/>
                <w:sz w:val="20"/>
              </w:rPr>
              <w:t>) for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 attributes.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6"/>
              <w:ind w:left="102" w:right="125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INITIAL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INITIAL</w:t>
            </w:r>
            <w:r>
              <w:rPr>
                <w:rFonts w:ascii="Arial"/>
                <w:sz w:val="20"/>
              </w:rPr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91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contextDate</w:t>
            </w:r>
            <w:r>
              <w:rPr>
                <w:rFonts w:ascii="Arial"/>
                <w:sz w:val="20"/>
              </w:rPr>
            </w:r>
          </w:p>
        </w:tc>
        <w:tc>
          <w:tcPr>
            <w:tcW w:w="25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3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context field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submission.</w:t>
            </w:r>
          </w:p>
        </w:tc>
        <w:tc>
          <w:tcPr>
            <w:tcW w:w="1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102" w:right="3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each name field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transmitted. See Examinee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Relationships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20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 8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spacing w:val="-1"/>
                <w:sz w:val="20"/>
              </w:rPr>
              <w:t>) for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 attributes.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4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 ISO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1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5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2014-09-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27T17:48:13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.917-05:00</w:t>
            </w:r>
          </w:p>
        </w:tc>
        <w:tc>
          <w:tcPr>
            <w:tcW w:w="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06.619995pt;margin-top:252.960007pt;width:11.1pt;height:.1pt;mso-position-horizontal-relative:page;mso-position-vertical-relative:page;z-index:-248584" coordorigin="14132,5059" coordsize="222,2">
            <v:shape style="position:absolute;left:14132;top:5059;width:222;height:2" coordorigin="14132,5059" coordsize="222,0" path="m14132,5059l14354,5059e" filled="false" stroked="true" strokeweight=".82pt" strokecolor="#0000ff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69"/>
        <w:ind w:left="4836" w:right="4936"/>
        <w:jc w:val="center"/>
      </w:pPr>
      <w:bookmarkStart w:name="_bookmark20" w:id="34"/>
      <w:bookmarkEnd w:id="34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7.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examineeRelationship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Table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2165"/>
        <w:gridCol w:w="2585"/>
        <w:gridCol w:w="1440"/>
        <w:gridCol w:w="1350"/>
        <w:gridCol w:w="1890"/>
        <w:gridCol w:w="1980"/>
        <w:gridCol w:w="920"/>
      </w:tblGrid>
      <w:tr>
        <w:trPr>
          <w:trHeight w:val="971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6"/>
              <w:ind w:left="102" w:right="38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49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79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4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016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StateAbbreviation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2-character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state code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defined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CEDS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as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in acceptable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3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enum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1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present in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database prior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adding students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tabs>
                <w:tab w:pos="324" w:val="left" w:leader="none"/>
              </w:tabs>
              <w:spacing w:line="119" w:lineRule="auto" w:before="138"/>
              <w:ind w:left="102" w:right="581" w:hanging="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  <w:u w:val="single" w:color="0000FF"/>
              </w:rPr>
              <w:t> </w:t>
              <w:tab/>
            </w: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t> </w:t>
            </w: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32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DistrictId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district responsible for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specific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educational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services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and/or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instruction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student.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present in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database prior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adding students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33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DistrictName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nonperson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entity (in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case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district).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34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62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SchoolId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school responsible for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specific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education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services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and/or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instruction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student.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present in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database and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associated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Attending District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IRN</w:t>
            </w:r>
          </w:p>
          <w:p>
            <w:pPr>
              <w:pStyle w:val="TableParagraph"/>
              <w:spacing w:line="240" w:lineRule="auto"/>
              <w:ind w:left="102" w:right="14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(ResponsibleDistric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tIdentifier)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35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SchoolName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Institution Name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alphanumeric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1"/>
                <w:sz w:val="20"/>
              </w:rPr>
              <w:t> special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36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21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StateName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Full state name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39"/>
              <w:ind w:left="102" w:right="35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5"/>
              <w:ind w:left="102" w:right="1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State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Name: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spaces</w:t>
            </w:r>
            <w:r>
              <w:rPr>
                <w:rFonts w:ascii="Arial"/>
                <w:sz w:val="20"/>
              </w:rPr>
              <w:t> and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commas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allowed.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2165"/>
        <w:gridCol w:w="2585"/>
        <w:gridCol w:w="1440"/>
        <w:gridCol w:w="1350"/>
        <w:gridCol w:w="1890"/>
        <w:gridCol w:w="1980"/>
        <w:gridCol w:w="920"/>
      </w:tblGrid>
      <w:tr>
        <w:trPr>
          <w:trHeight w:val="970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65"/>
              <w:ind w:left="102" w:right="38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49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79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Business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Rules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03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1" w:hRule="exact"/>
        </w:trPr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StudentGroupName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6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group.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alphanumeric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Acceptable Values for Examinee Sections" w:id="35"/>
      <w:bookmarkEnd w:id="35"/>
      <w:r>
        <w:rPr/>
      </w:r>
      <w:bookmarkStart w:name="_bookmark21" w:id="36"/>
      <w:bookmarkEnd w:id="36"/>
      <w:r>
        <w:rPr/>
      </w:r>
      <w:r>
        <w:rPr>
          <w:rFonts w:ascii="Arial"/>
          <w:i/>
          <w:spacing w:val="-1"/>
          <w:sz w:val="24"/>
        </w:rPr>
        <w:t>Acceptable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pacing w:val="-1"/>
          <w:sz w:val="24"/>
        </w:rPr>
        <w:t>Values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for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Examinee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pacing w:val="-1"/>
          <w:sz w:val="24"/>
        </w:rPr>
        <w:t>Sections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3750" w:right="0"/>
        <w:jc w:val="left"/>
      </w:pPr>
      <w:bookmarkStart w:name="_bookmark22" w:id="37"/>
      <w:bookmarkEnd w:id="37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8.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Examinee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Section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Acceptable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Values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Definitions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4140"/>
        <w:gridCol w:w="2790"/>
        <w:gridCol w:w="4100"/>
      </w:tblGrid>
      <w:tr>
        <w:trPr>
          <w:trHeight w:val="34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522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1"/>
              <w:ind w:left="102" w:right="6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name: GradeLevelWhenAssessed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Infant/toddler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Preschool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PK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Prekindergarten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TK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Transitional Kindergarten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KG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Kindergarten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 grade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02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Second grade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03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Third grade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04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Fourth grade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05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Fifth </w:t>
            </w:r>
            <w:r>
              <w:rPr>
                <w:rFonts w:ascii="Arial"/>
                <w:sz w:val="20"/>
              </w:rPr>
              <w:t>grade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06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Sixth </w:t>
            </w:r>
            <w:r>
              <w:rPr>
                <w:rFonts w:ascii="Arial"/>
                <w:sz w:val="20"/>
              </w:rPr>
              <w:t>grade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07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Seventh grade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08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Eighth grade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09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Ninth grade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Tenth grade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Eleventh grade</w:t>
            </w:r>
          </w:p>
        </w:tc>
      </w:tr>
    </w:tbl>
    <w:p>
      <w:pPr>
        <w:spacing w:after="0" w:line="229" w:lineRule="exact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4140"/>
        <w:gridCol w:w="2790"/>
        <w:gridCol w:w="4100"/>
      </w:tblGrid>
      <w:tr>
        <w:trPr>
          <w:trHeight w:val="34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Twelfth grade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 </w:t>
            </w:r>
            <w:r>
              <w:rPr>
                <w:rFonts w:ascii="Arial"/>
                <w:sz w:val="20"/>
              </w:rPr>
              <w:t>13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PS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Postsecondary</w:t>
            </w:r>
          </w:p>
        </w:tc>
      </w:tr>
      <w:tr>
        <w:trPr>
          <w:trHeight w:val="325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UG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Ungraded</w:t>
            </w:r>
          </w:p>
        </w:tc>
      </w:tr>
      <w:tr>
        <w:trPr>
          <w:trHeight w:val="469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name: EnglishLanguageAcquisitionStatus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English Learner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EO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English Only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IFEP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Initial Fluent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Proficient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FREP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Fluent Reclassified English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Proficient</w:t>
            </w:r>
          </w:p>
        </w:tc>
      </w:tr>
      <w:tr>
        <w:trPr>
          <w:trHeight w:val="325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TBD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 Be Determined</w:t>
            </w:r>
          </w:p>
        </w:tc>
      </w:tr>
      <w:tr>
        <w:trPr>
          <w:trHeight w:val="47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name: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TitleIIILanguageInstructionProgramType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DualLanguage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Duel</w:t>
            </w:r>
            <w:r>
              <w:rPr>
                <w:rFonts w:ascii="Arial"/>
                <w:spacing w:val="-1"/>
                <w:sz w:val="20"/>
              </w:rPr>
              <w:t> language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TwoWayImmersion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Two-way immersion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TransitionalBilingual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Transitional bilingual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DevelopmentalBilingual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Developmental bilingual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HeritageLangague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Heritage language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ShelteredEnglishInstruction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Sheltered-English instruction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StructuredEnglishImmersion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Structured-English immersion</w:t>
            </w:r>
          </w:p>
        </w:tc>
      </w:tr>
      <w:tr>
        <w:trPr>
          <w:trHeight w:val="9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SDAIE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4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Specially designed academic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instruction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delivered in English (SDAIE)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ContentBasedESL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 based ESL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PullOutESL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Pull </w:t>
            </w:r>
            <w:r>
              <w:rPr>
                <w:rFonts w:ascii="Arial"/>
                <w:sz w:val="20"/>
              </w:rPr>
              <w:t>out</w:t>
            </w:r>
            <w:r>
              <w:rPr>
                <w:rFonts w:ascii="Arial"/>
                <w:spacing w:val="-1"/>
                <w:sz w:val="20"/>
              </w:rPr>
              <w:t> ESL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25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</w:p>
        </w:tc>
      </w:tr>
      <w:tr>
        <w:trPr>
          <w:trHeight w:val="469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name: PrimaryDisabilityType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AUT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Autism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DB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Deaf/Blindness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DD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Developmental delay</w:t>
            </w:r>
          </w:p>
        </w:tc>
      </w:tr>
    </w:tbl>
    <w:p>
      <w:pPr>
        <w:spacing w:after="0" w:line="229" w:lineRule="exact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4140"/>
        <w:gridCol w:w="2790"/>
        <w:gridCol w:w="4100"/>
      </w:tblGrid>
      <w:tr>
        <w:trPr>
          <w:trHeight w:val="34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26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EMN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Emotional disturbance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HI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Hearing impairment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Intellectual disability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MD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Multiple disabilities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OI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Orthopedic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impairment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OHI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health impairment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SLD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Specific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learning disability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SLI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Speech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language impairment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TBI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Traumatic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brain injury</w:t>
            </w:r>
          </w:p>
        </w:tc>
      </w:tr>
      <w:tr>
        <w:trPr>
          <w:trHeight w:val="325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8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Visual impairment</w:t>
            </w:r>
          </w:p>
        </w:tc>
      </w:tr>
      <w:tr>
        <w:trPr>
          <w:trHeight w:val="469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examineeRelationship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Name: StateAbbreviation</w:t>
            </w:r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AA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Armed Forces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Americas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 w:before="14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AE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0"/>
              <w:ind w:left="102" w:right="1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Armed Forces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Africa, Canada, Europe,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Middle East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</w:t>
            </w:r>
            <w:r>
              <w:rPr>
                <w:rFonts w:ascii="Arial"/>
                <w:sz w:val="20"/>
              </w:rPr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Armed Forces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Pacific</w:t>
            </w:r>
          </w:p>
        </w:tc>
      </w:tr>
      <w:tr>
        <w:trPr>
          <w:trHeight w:val="31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TS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State</w:t>
            </w:r>
          </w:p>
        </w:tc>
      </w:tr>
      <w:tr>
        <w:trPr>
          <w:trHeight w:val="311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OT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Other</w:t>
            </w:r>
          </w:p>
        </w:tc>
      </w:tr>
      <w:tr>
        <w:trPr>
          <w:trHeight w:val="640" w:hRule="exact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9"/>
              <w:ind w:left="102" w:right="4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Two-Character</w:t>
            </w:r>
            <w:r>
              <w:rPr>
                <w:rFonts w:ascii="Arial"/>
                <w:sz w:val="20"/>
              </w:rPr>
              <w:t> US</w:t>
            </w:r>
            <w:r>
              <w:rPr>
                <w:rFonts w:ascii="Arial"/>
                <w:spacing w:val="-1"/>
                <w:sz w:val="20"/>
              </w:rPr>
              <w:t> State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Identifiers</w:t>
            </w:r>
          </w:p>
        </w:tc>
        <w:tc>
          <w:tcPr>
            <w:tcW w:w="4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 w:before="16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Defined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CEDS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TDS Report: Opportunity" w:id="38"/>
      <w:bookmarkEnd w:id="38"/>
      <w:r>
        <w:rPr>
          <w:b w:val="0"/>
        </w:rPr>
      </w:r>
      <w:bookmarkStart w:name="_bookmark23" w:id="39"/>
      <w:bookmarkEnd w:id="39"/>
      <w:r>
        <w:rPr>
          <w:b w:val="0"/>
        </w:rPr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 Opportunity</w:t>
      </w:r>
      <w:r>
        <w:rPr>
          <w:b w:val="0"/>
        </w:rPr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section</w:t>
      </w:r>
      <w:r>
        <w:rPr/>
        <w:t> </w:t>
      </w:r>
      <w:r>
        <w:rPr>
          <w:spacing w:val="-1"/>
        </w:rPr>
        <w:t>defines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opportunity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condition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assessment.</w:t>
      </w:r>
    </w:p>
    <w:p>
      <w:pPr>
        <w:spacing w:after="0" w:line="240" w:lineRule="auto"/>
        <w:jc w:val="left"/>
        <w:sectPr>
          <w:pgSz w:w="15840" w:h="12240" w:orient="landscape"/>
          <w:pgMar w:header="722" w:footer="1161" w:top="1620" w:bottom="1360" w:left="880" w:right="82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703.140015pt;margin-top:337.679993pt;width:11.1pt;height:.1pt;mso-position-horizontal-relative:page;mso-position-vertical-relative:page;z-index:-248560" coordorigin="14063,6754" coordsize="222,2">
            <v:shape style="position:absolute;left:14063;top:6754;width:222;height:2" coordorigin="14063,6754" coordsize="222,0" path="m14063,6754l14285,6754e" filled="false" stroked="true" strokeweight=".82pt" strokecolor="#0000ff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69"/>
        <w:ind w:left="3216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9.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3422"/>
        <w:gridCol w:w="1440"/>
        <w:gridCol w:w="1350"/>
        <w:gridCol w:w="900"/>
        <w:gridCol w:w="1710"/>
        <w:gridCol w:w="2250"/>
        <w:gridCol w:w="900"/>
      </w:tblGrid>
      <w:tr>
        <w:trPr>
          <w:trHeight w:val="839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3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server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Delivery System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(TDS)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server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to administer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database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Delivery System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(TDS)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database used to administer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Zero 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ACSII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key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3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globally unique 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opportunity. Required 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unique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student and opportunity.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oppId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unique 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(within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client)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test opportunity. </w:t>
            </w:r>
            <w:r>
              <w:rPr>
                <w:rFonts w:ascii="Arial"/>
                <w:sz w:val="20"/>
              </w:rPr>
              <w:t>Needs</w:t>
            </w:r>
            <w:r>
              <w:rPr>
                <w:rFonts w:ascii="Arial"/>
                <w:spacing w:val="-1"/>
                <w:sz w:val="20"/>
              </w:rPr>
              <w:t> 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student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opportunity.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51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Long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Required;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must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 field.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64-bit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5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startDate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4"/>
              <w:ind w:left="102" w:right="3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and time the student started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opportunity.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4"/>
              <w:ind w:left="102" w:right="4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4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ISO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37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status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Status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opportunity.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Opportunity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r>
              <w:rPr>
                <w:rFonts w:ascii="Arial"/>
                <w:color w:val="0070C0"/>
                <w:sz w:val="20"/>
              </w:rPr>
            </w:r>
            <w:hyperlink w:history="true" w:anchor="_bookmark40">
              <w:r>
                <w:rPr>
                  <w:rFonts w:ascii="Arial"/>
                  <w:color w:val="0070C0"/>
                  <w:spacing w:val="-1"/>
                  <w:sz w:val="20"/>
                  <w:u w:val="single" w:color="0070C0"/>
                </w:rPr>
                <w:t>Table</w:t>
              </w:r>
              <w:r>
                <w:rPr>
                  <w:rFonts w:ascii="Arial"/>
                  <w:color w:val="0070C0"/>
                  <w:sz w:val="20"/>
                </w:rPr>
              </w:r>
            </w:hyperlink>
            <w:r>
              <w:rPr>
                <w:rFonts w:ascii="Arial"/>
                <w:color w:val="0070C0"/>
                <w:spacing w:val="27"/>
                <w:sz w:val="20"/>
              </w:rPr>
              <w:t> </w:t>
            </w:r>
            <w:hyperlink w:history="true" w:anchor="_bookmark40">
              <w:r>
                <w:rPr>
                  <w:rFonts w:ascii="Arial"/>
                  <w:color w:val="0070C0"/>
                  <w:sz w:val="20"/>
                </w:rPr>
                <w:t>23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6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validity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Validity </w:t>
            </w:r>
            <w:r>
              <w:rPr>
                <w:rFonts w:ascii="Arial" w:hAnsi="Arial" w:cs="Arial" w:eastAsia="Arial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the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individual test result.</w:t>
            </w:r>
            <w:r>
              <w:rPr>
                <w:rFonts w:ascii="Arial" w:hAnsi="Arial" w:cs="Arial" w:eastAsia="Arial"/>
                <w:spacing w:val="3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Valid means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 student’s</w:t>
            </w:r>
            <w:r>
              <w:rPr>
                <w:rFonts w:ascii="Arial" w:hAnsi="Arial" w:cs="Arial" w:eastAsia="Arial"/>
                <w:spacing w:val="2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responses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are valid whereas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invalid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means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 student’s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responses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compromised (e.g. cheating).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0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valid</w:t>
            </w:r>
            <w:r>
              <w:rPr>
                <w:rFonts w:ascii="Arial"/>
                <w:spacing w:val="2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invalid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59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completeness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the opportunity meets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criteria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completing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test. Note: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all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assessments require all questions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answered 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considered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7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Partial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3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1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counter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number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 times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taken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02" w:right="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 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1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1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64-bit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3.140015pt;margin-top:245.639999pt;width:11.1pt;height:.1pt;mso-position-horizontal-relative:page;mso-position-vertical-relative:page;z-index:-248536" coordorigin="14063,4913" coordsize="222,2">
            <v:shape style="position:absolute;left:14063;top:4913;width:222;height:2" coordorigin="14063,4913" coordsize="222,0" path="m14063,4913l14285,4913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3422"/>
        <w:gridCol w:w="1440"/>
        <w:gridCol w:w="1350"/>
        <w:gridCol w:w="900"/>
        <w:gridCol w:w="1710"/>
        <w:gridCol w:w="2250"/>
        <w:gridCol w:w="900"/>
      </w:tblGrid>
      <w:tr>
        <w:trPr>
          <w:trHeight w:val="83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3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62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statusDate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date 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time the status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 last changed. Generally,</w:t>
            </w:r>
            <w:r>
              <w:rPr>
                <w:rFonts w:ascii="Arial"/>
                <w:spacing w:val="3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close to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opportunityDateCompleted,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1"/>
                <w:sz w:val="20"/>
              </w:rPr>
              <w:t> be much later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(e.g.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resets,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invalidations, </w:t>
            </w:r>
            <w:r>
              <w:rPr>
                <w:rFonts w:ascii="Arial"/>
                <w:sz w:val="20"/>
              </w:rPr>
              <w:t>hand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scores being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added).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4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ISO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4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dateCompleted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8"/>
              <w:ind w:left="102" w:right="58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the student submitted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8"/>
              <w:ind w:left="102" w:right="4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8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ISO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38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61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pauseCount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1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times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 paused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opportunity.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 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itemCount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the XML file.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Note: these are presented items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plus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prefetched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(there could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never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saw).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 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ftCount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field test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count.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 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abnormalStarts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number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times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test was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restarted after</w:t>
            </w:r>
            <w:r>
              <w:rPr>
                <w:rFonts w:ascii="Arial"/>
                <w:sz w:val="20"/>
              </w:rPr>
              <w:t> an</w:t>
            </w:r>
            <w:r>
              <w:rPr>
                <w:rFonts w:ascii="Arial"/>
                <w:spacing w:val="-1"/>
                <w:sz w:val="20"/>
              </w:rPr>
              <w:t> abrupt end to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(e.g. browser, crash, power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shutdown, network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loss).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 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0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gracePeriodRestar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ts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number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times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student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paused the test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restarted it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within the grace period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(20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minutes).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2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 Int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1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TAID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102" w:right="48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Test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Administrator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(often the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e-mail address).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Optional;</w:t>
            </w:r>
          </w:p>
          <w:p>
            <w:pPr>
              <w:pStyle w:val="TableParagraph"/>
              <w:spacing w:line="240" w:lineRule="auto"/>
              <w:ind w:left="101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4"/>
              <w:ind w:left="101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Zero 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ACSII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39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73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TAName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4"/>
              <w:ind w:left="102" w:right="1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Administrator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30" w:lineRule="exact" w:before="1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Optional;</w:t>
            </w:r>
          </w:p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9"/>
              <w:ind w:left="102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Zero 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ACSII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3422"/>
        <w:gridCol w:w="1440"/>
        <w:gridCol w:w="1350"/>
        <w:gridCol w:w="900"/>
        <w:gridCol w:w="1710"/>
        <w:gridCol w:w="2250"/>
        <w:gridCol w:w="900"/>
      </w:tblGrid>
      <w:tr>
        <w:trPr>
          <w:trHeight w:val="83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3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2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sessionId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102" w:right="3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Delivery System's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session in which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was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taken.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Optional;</w:t>
            </w:r>
          </w:p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De-identified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data: never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102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Zero 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ACSII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windowId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04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ID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window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 the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was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 (e.g.,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EOC-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Spring)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windowOpportunit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y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counter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counts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times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student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taken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window.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Zero 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ACSII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6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completeStatus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Deprecated field. Completeness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required field.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Deprecated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6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102" w:right="7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Partial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85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administrationCon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dition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3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type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administration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opportunity.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assessments,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administration 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considered either standard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(SD)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non-standard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(NS)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 for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 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administration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considered valid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(Valid)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invalid (IN).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1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Valid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SD</w:t>
            </w:r>
            <w:r>
              <w:rPr>
                <w:rFonts w:ascii="Arial"/>
                <w:spacing w:val="19"/>
                <w:sz w:val="20"/>
              </w:rPr>
              <w:t> </w:t>
            </w:r>
            <w:r>
              <w:rPr>
                <w:rFonts w:ascii="Arial"/>
                <w:sz w:val="20"/>
              </w:rPr>
              <w:t>NS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9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dateForceComplet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ed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date 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time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forced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completed. Depending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client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configuration,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force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when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student completes the test,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1"/>
                <w:sz w:val="20"/>
              </w:rPr>
              <w:t> runs</w:t>
            </w:r>
            <w:r>
              <w:rPr>
                <w:rFonts w:ascii="Arial"/>
                <w:sz w:val="20"/>
              </w:rPr>
              <w:t> out</w:t>
            </w:r>
            <w:r>
              <w:rPr>
                <w:rFonts w:ascii="Arial"/>
                <w:spacing w:val="-1"/>
                <w:sz w:val="20"/>
              </w:rPr>
              <w:t> of time prior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choosing to submit the responses.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4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ISO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clientName</w:t>
            </w:r>
            <w:r>
              <w:rPr>
                <w:rFonts w:ascii="Arial"/>
                <w:sz w:val="20"/>
              </w:rPr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7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client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is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Oregon, California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3422"/>
        <w:gridCol w:w="1440"/>
        <w:gridCol w:w="1350"/>
        <w:gridCol w:w="900"/>
        <w:gridCol w:w="1710"/>
        <w:gridCol w:w="2250"/>
        <w:gridCol w:w="900"/>
      </w:tblGrid>
      <w:tr>
        <w:trPr>
          <w:trHeight w:val="838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3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231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5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assessmentPartici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pantSessionPlatfo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rmUserAgent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list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product tokens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(keywords)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 optional comments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client hardware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software with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 the assessment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delivered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the student during</w:t>
            </w:r>
            <w:r>
              <w:rPr>
                <w:rFonts w:ascii="Arial"/>
                <w:spacing w:val="3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assessment session.</w:t>
            </w:r>
          </w:p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Implementation Note: The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recommended approach is to store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userAgent string returned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z w:val="20"/>
              </w:rPr>
              <w:t>part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> HTTP header.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4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Online: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512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4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&lt;User-Agent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string&gt;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blank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assessment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session delivery via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iPad might have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"Mozilla/5.0 (iPad; </w:t>
            </w:r>
            <w:r>
              <w:rPr>
                <w:rFonts w:ascii="Arial"/>
                <w:sz w:val="20"/>
              </w:rPr>
              <w:t>U;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CPU</w:t>
            </w:r>
            <w:r>
              <w:rPr>
                <w:rFonts w:ascii="Arial"/>
                <w:sz w:val="20"/>
              </w:rPr>
              <w:t> OS</w:t>
            </w:r>
            <w:r>
              <w:rPr>
                <w:rFonts w:ascii="Arial"/>
                <w:spacing w:val="-1"/>
                <w:sz w:val="20"/>
              </w:rPr>
              <w:t> 3_2_1 like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Mac</w:t>
            </w:r>
            <w:r>
              <w:rPr>
                <w:rFonts w:ascii="Arial"/>
                <w:sz w:val="20"/>
              </w:rPr>
              <w:t> OS</w:t>
            </w:r>
            <w:r>
              <w:rPr>
                <w:rFonts w:ascii="Arial"/>
                <w:spacing w:val="-1"/>
                <w:sz w:val="20"/>
              </w:rPr>
              <w:t> X; en-us)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AppleWebKit/531.</w:t>
            </w:r>
          </w:p>
          <w:p>
            <w:pPr>
              <w:pStyle w:val="TableParagraph"/>
              <w:spacing w:line="240" w:lineRule="auto"/>
              <w:ind w:left="102" w:right="1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21.10 (KHTML, like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Gecko)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Mobile/7B405"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40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39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effectiveDate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9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first date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first window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given assessment.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YYYY-MM-DD,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where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2000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&lt;= </w:t>
            </w:r>
            <w:r>
              <w:rPr>
                <w:rFonts w:ascii="Arial"/>
                <w:spacing w:val="-1"/>
                <w:sz w:val="20"/>
              </w:rPr>
              <w:t>YYYY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&lt;= </w:t>
            </w:r>
            <w:r>
              <w:rPr>
                <w:rFonts w:ascii="Arial"/>
                <w:spacing w:val="-1"/>
                <w:sz w:val="20"/>
              </w:rPr>
              <w:t>9999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</w:t>
            </w:r>
            <w:r>
              <w:rPr>
                <w:rFonts w:ascii="Arial"/>
                <w:spacing w:val="-1"/>
                <w:sz w:val="20"/>
              </w:rPr>
              <w:t> &lt;=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MM &lt;= </w:t>
            </w:r>
            <w:r>
              <w:rPr>
                <w:rFonts w:ascii="Arial"/>
                <w:sz w:val="20"/>
              </w:rPr>
              <w:t>12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01</w:t>
            </w:r>
            <w:r>
              <w:rPr>
                <w:rFonts w:ascii="Arial"/>
                <w:spacing w:val="-1"/>
                <w:sz w:val="20"/>
              </w:rPr>
              <w:t> &lt;=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&lt;=</w:t>
            </w:r>
            <w:r>
              <w:rPr>
                <w:rFonts w:ascii="Arial"/>
                <w:sz w:val="20"/>
              </w:rPr>
              <w:t> 31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testReason</w:t>
            </w:r>
          </w:p>
        </w:tc>
        <w:tc>
          <w:tcPr>
            <w:tcW w:w="3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Enables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more granular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reporting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AIR360.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Opportunity: Segment" w:id="40"/>
      <w:bookmarkEnd w:id="40"/>
      <w:r>
        <w:rPr/>
      </w:r>
      <w:bookmarkStart w:name="_bookmark24" w:id="41"/>
      <w:bookmarkEnd w:id="41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Opportunity: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Segment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109" w:right="0"/>
        <w:jc w:val="left"/>
      </w:pPr>
      <w:r>
        <w:rPr>
          <w:spacing w:val="-1"/>
        </w:rPr>
        <w:t>Defines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segments of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assessment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position</w:t>
      </w:r>
      <w:r>
        <w:rPr/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items 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segment.</w:t>
      </w:r>
    </w:p>
    <w:p>
      <w:pPr>
        <w:pStyle w:val="BodyText"/>
        <w:spacing w:line="240" w:lineRule="auto"/>
        <w:ind w:left="2603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10.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Segment)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968"/>
        <w:gridCol w:w="1028"/>
        <w:gridCol w:w="1852"/>
        <w:gridCol w:w="1018"/>
        <w:gridCol w:w="1952"/>
        <w:gridCol w:w="2160"/>
        <w:gridCol w:w="1170"/>
      </w:tblGrid>
      <w:tr>
        <w:trPr>
          <w:trHeight w:val="838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8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33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35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0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(chars)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555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828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</w:t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2" w:right="8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Segment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on.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8"/>
              <w:ind w:left="101" w:right="42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1" w:right="16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Interims;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250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01" w:right="49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968"/>
        <w:gridCol w:w="1028"/>
        <w:gridCol w:w="1852"/>
        <w:gridCol w:w="1018"/>
        <w:gridCol w:w="1952"/>
        <w:gridCol w:w="2160"/>
        <w:gridCol w:w="1170"/>
      </w:tblGrid>
      <w:tr>
        <w:trPr>
          <w:trHeight w:val="838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8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33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35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0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(chars)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555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0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position</w:t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segment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test.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Interims;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integer, null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formKey</w:t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9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ITS </w:t>
            </w:r>
            <w:r>
              <w:rPr>
                <w:rFonts w:ascii="Arial"/>
                <w:sz w:val="20"/>
              </w:rPr>
              <w:t>key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> form (if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algorithm=fixedform).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 for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Interims;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formId</w:t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the algorithm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fixedform,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then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ID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form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segment. Otherwise,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null.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4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 for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Interims;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algorithm</w:t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3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 selection algorithm that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segment.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 for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Interims;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algorithmVersion</w:t>
            </w:r>
          </w:p>
        </w:tc>
        <w:tc>
          <w:tcPr>
            <w:tcW w:w="2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Version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item selection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algorithm that </w:t>
            </w:r>
            <w:r>
              <w:rPr>
                <w:rFonts w:ascii="Arial"/>
                <w:sz w:val="20"/>
              </w:rPr>
              <w:t>was </w:t>
            </w:r>
            <w:r>
              <w:rPr>
                <w:rFonts w:ascii="Arial"/>
                <w:spacing w:val="-1"/>
                <w:sz w:val="20"/>
              </w:rPr>
              <w:t>used for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segment.</w:t>
            </w:r>
          </w:p>
        </w:tc>
        <w:tc>
          <w:tcPr>
            <w:tcW w:w="10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 for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Interims; Optional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Opportunity: Accommodation" w:id="42"/>
      <w:bookmarkEnd w:id="42"/>
      <w:r>
        <w:rPr/>
      </w:r>
      <w:bookmarkStart w:name="_bookmark25" w:id="43"/>
      <w:bookmarkEnd w:id="43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Opportunity: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Accommodation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2223" w:right="0"/>
        <w:jc w:val="left"/>
      </w:pPr>
      <w:r>
        <w:rPr/>
        <w:pict>
          <v:group style="position:absolute;margin-left:710.159973pt;margin-top:105.755867pt;width:11.2pt;height:.1pt;mso-position-horizontal-relative:page;mso-position-vertical-relative:paragraph;z-index:-248512" coordorigin="14203,2115" coordsize="224,2">
            <v:shape style="position:absolute;left:14203;top:2115;width:224;height:2" coordorigin="14203,2115" coordsize="224,0" path="m14203,2115l14426,2115e" filled="false" stroked="true" strokeweight=".82pt" strokecolor="#0000ff">
              <v:path arrowok="t"/>
            </v:shape>
            <w10:wrap type="none"/>
          </v:group>
        </w:pict>
      </w:r>
      <w:bookmarkStart w:name="_bookmark26" w:id="44"/>
      <w:bookmarkEnd w:id="44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11.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Accommodation)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3600"/>
        <w:gridCol w:w="1192"/>
        <w:gridCol w:w="1256"/>
        <w:gridCol w:w="882"/>
        <w:gridCol w:w="2970"/>
        <w:gridCol w:w="1440"/>
        <w:gridCol w:w="895"/>
      </w:tblGrid>
      <w:tr>
        <w:trPr>
          <w:trHeight w:val="838" w:hRule="exact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7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51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2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391" w:hRule="exact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69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Accommodation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accessibility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feature.</w:t>
            </w:r>
          </w:p>
        </w:tc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510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2">
              <w:r>
                <w:rPr>
                  <w:rFonts w:ascii="Arial"/>
                  <w:spacing w:val="-1"/>
                  <w:sz w:val="20"/>
                </w:rPr>
                <w:t>http://www.smarterapp.org/doc</w:t>
              </w:r>
            </w:hyperlink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uments/ISAAP-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AccessibilityFeatureCodes.pdf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9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are updated in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separate document.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41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707.400024pt;margin-top:171.660004pt;width:11.1pt;height:.1pt;mso-position-horizontal-relative:page;mso-position-vertical-relative:page;z-index:-248488" coordorigin="14148,3433" coordsize="222,2">
            <v:shape style="position:absolute;left:14148;top:3433;width:222;height:2" coordorigin="14148,3433" coordsize="222,0" path="m14148,3433l14370,3433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3600"/>
        <w:gridCol w:w="1192"/>
        <w:gridCol w:w="1256"/>
        <w:gridCol w:w="882"/>
        <w:gridCol w:w="2970"/>
        <w:gridCol w:w="1440"/>
        <w:gridCol w:w="895"/>
      </w:tblGrid>
      <w:tr>
        <w:trPr>
          <w:trHeight w:val="838" w:hRule="exact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7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51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2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930" w:hRule="exact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acceptable accommodation value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accommodation type submitted.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Note: There is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to one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relationship between value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code.</w:t>
            </w:r>
          </w:p>
        </w:tc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510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3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42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610" w:hRule="exact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code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6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An acceptable code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accommodation type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value.</w:t>
            </w:r>
          </w:p>
        </w:tc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510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3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segment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Segment number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 the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accommodation applies.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 means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accommodation applies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the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entire test (i.e. all segments)</w:t>
            </w:r>
          </w:p>
        </w:tc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50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 integer, null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allowed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69"/>
        <w:ind w:left="0" w:right="79"/>
        <w:jc w:val="center"/>
      </w:pPr>
      <w:bookmarkStart w:name="Accessibility Features and Use Codes" w:id="45"/>
      <w:bookmarkEnd w:id="45"/>
      <w:r>
        <w:rPr/>
      </w:r>
      <w:bookmarkStart w:name="_bookmark27" w:id="46"/>
      <w:bookmarkEnd w:id="46"/>
      <w:r>
        <w:rPr/>
      </w:r>
      <w:r>
        <w:rPr/>
      </w:r>
      <w:r>
        <w:rPr>
          <w:spacing w:val="-1"/>
          <w:u w:val="single" w:color="000000"/>
        </w:rPr>
        <w:t>Accessibility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Features and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Use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Codes</w:t>
      </w:r>
      <w:r>
        <w:rPr>
          <w:spacing w:val="-1"/>
        </w:rPr>
      </w:r>
      <w:r>
        <w:rPr/>
      </w:r>
    </w:p>
    <w:p>
      <w:pPr>
        <w:pStyle w:val="BodyText"/>
        <w:spacing w:line="240" w:lineRule="auto" w:before="120"/>
        <w:ind w:right="577"/>
        <w:jc w:val="left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Smarter</w:t>
      </w:r>
      <w:r>
        <w:rPr/>
        <w:t> </w:t>
      </w:r>
      <w:r>
        <w:rPr>
          <w:spacing w:val="-1"/>
        </w:rPr>
        <w:t>Balanced</w:t>
      </w:r>
      <w:r>
        <w:rPr>
          <w:spacing w:val="1"/>
        </w:rPr>
        <w:t> </w:t>
      </w:r>
      <w:r>
        <w:rPr>
          <w:spacing w:val="-1"/>
        </w:rPr>
        <w:t>exams,</w:t>
      </w:r>
      <w:r>
        <w:rPr/>
        <w:t> </w:t>
      </w:r>
      <w:r>
        <w:rPr>
          <w:spacing w:val="-1"/>
        </w:rPr>
        <w:t>Accessibility</w:t>
      </w:r>
      <w:r>
        <w:rPr/>
        <w:t> </w:t>
      </w:r>
      <w:r>
        <w:rPr>
          <w:spacing w:val="-1"/>
        </w:rPr>
        <w:t>Features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divided</w:t>
      </w:r>
      <w:r>
        <w:rPr/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three</w:t>
      </w:r>
      <w:r>
        <w:rPr/>
        <w:t> </w:t>
      </w:r>
      <w:r>
        <w:rPr>
          <w:spacing w:val="-1"/>
        </w:rPr>
        <w:t>categories:</w:t>
      </w:r>
      <w:r>
        <w:rPr/>
        <w:t> </w:t>
      </w:r>
      <w:r>
        <w:rPr>
          <w:spacing w:val="-1"/>
        </w:rPr>
        <w:t>Universal</w:t>
      </w:r>
      <w:r>
        <w:rPr/>
        <w:t> </w:t>
      </w:r>
      <w:r>
        <w:rPr>
          <w:spacing w:val="-1"/>
        </w:rPr>
        <w:t>Tools,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made</w:t>
      </w:r>
      <w:r>
        <w:rPr>
          <w:spacing w:val="96"/>
        </w:rPr>
        <w:t> </w:t>
      </w:r>
      <w:r>
        <w:rPr>
          <w:spacing w:val="-1"/>
        </w:rPr>
        <w:t>available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students;</w:t>
      </w:r>
      <w:r>
        <w:rPr/>
        <w:t> </w:t>
      </w:r>
      <w:r>
        <w:rPr>
          <w:spacing w:val="-1"/>
        </w:rPr>
        <w:t>Designated</w:t>
      </w:r>
      <w:r>
        <w:rPr/>
        <w:t> </w:t>
      </w:r>
      <w:r>
        <w:rPr>
          <w:spacing w:val="-1"/>
        </w:rPr>
        <w:t>Supports,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require</w:t>
      </w:r>
      <w:r>
        <w:rPr/>
        <w:t> </w:t>
      </w:r>
      <w:r>
        <w:rPr>
          <w:spacing w:val="-1"/>
        </w:rPr>
        <w:t>pre-authorization</w:t>
      </w:r>
      <w:r>
        <w:rPr/>
        <w:t> </w:t>
      </w:r>
      <w:r>
        <w:rPr>
          <w:spacing w:val="-1"/>
        </w:rPr>
        <w:t>by</w:t>
      </w:r>
      <w:r>
        <w:rPr/>
        <w:t> a </w:t>
      </w:r>
      <w:r>
        <w:rPr>
          <w:spacing w:val="-1"/>
        </w:rPr>
        <w:t>teacher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administrator;</w:t>
      </w:r>
      <w:r>
        <w:rPr/>
        <w:t> </w:t>
      </w:r>
      <w:r>
        <w:rPr>
          <w:spacing w:val="-1"/>
        </w:rPr>
        <w:t>and</w:t>
      </w:r>
      <w:r>
        <w:rPr>
          <w:spacing w:val="77"/>
        </w:rPr>
        <w:t> </w:t>
      </w:r>
      <w:r>
        <w:rPr>
          <w:spacing w:val="-1"/>
        </w:rPr>
        <w:t>Accommodations,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require</w:t>
      </w:r>
      <w:r>
        <w:rPr/>
        <w:t> a </w:t>
      </w:r>
      <w:r>
        <w:rPr>
          <w:spacing w:val="-1"/>
        </w:rPr>
        <w:t>student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have</w:t>
      </w:r>
      <w:r>
        <w:rPr/>
        <w:t> a </w:t>
      </w:r>
      <w:r>
        <w:rPr>
          <w:spacing w:val="-1"/>
        </w:rPr>
        <w:t>documented</w:t>
      </w:r>
      <w:r>
        <w:rPr>
          <w:spacing w:val="1"/>
        </w:rPr>
        <w:t> </w:t>
      </w:r>
      <w:r>
        <w:rPr>
          <w:spacing w:val="-1"/>
        </w:rPr>
        <w:t>disability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IEP</w:t>
      </w:r>
      <w:r>
        <w:rPr/>
        <w:t> </w:t>
      </w:r>
      <w:r>
        <w:rPr>
          <w:spacing w:val="-1"/>
        </w:rPr>
        <w:t>plan. The</w:t>
      </w:r>
      <w:r>
        <w:rPr/>
        <w:t> </w:t>
      </w:r>
      <w:r>
        <w:rPr>
          <w:spacing w:val="-1"/>
        </w:rPr>
        <w:t>Smarter</w:t>
      </w:r>
      <w:r>
        <w:rPr/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“Usability,</w:t>
      </w:r>
      <w:r>
        <w:rPr>
          <w:spacing w:val="91"/>
        </w:rPr>
        <w:t> </w:t>
      </w:r>
      <w:r>
        <w:rPr>
          <w:spacing w:val="-1"/>
        </w:rPr>
        <w:t>Accessibility,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Accommodations</w:t>
      </w:r>
      <w:r>
        <w:rPr/>
        <w:t> </w:t>
      </w:r>
      <w:r>
        <w:rPr>
          <w:spacing w:val="-1"/>
        </w:rPr>
        <w:t>Guidelines”</w:t>
      </w:r>
      <w:r>
        <w:rPr/>
        <w:t> </w:t>
      </w:r>
      <w:r>
        <w:rPr>
          <w:spacing w:val="-1"/>
        </w:rPr>
        <w:t>offer more</w:t>
      </w:r>
      <w:r>
        <w:rPr/>
        <w:t> </w:t>
      </w:r>
      <w:r>
        <w:rPr>
          <w:spacing w:val="-1"/>
        </w:rPr>
        <w:t>detail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categories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specific</w:t>
      </w:r>
      <w:r>
        <w:rPr/>
        <w:t> </w:t>
      </w:r>
      <w:r>
        <w:rPr>
          <w:spacing w:val="-1"/>
        </w:rPr>
        <w:t>features.</w:t>
      </w:r>
      <w:r>
        <w:rPr/>
        <w:t> </w:t>
      </w:r>
      <w:r>
        <w:rPr>
          <w:spacing w:val="-1"/>
        </w:rPr>
        <w:t>Because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file</w:t>
      </w:r>
      <w:r>
        <w:rPr>
          <w:spacing w:val="109"/>
        </w:rPr>
        <w:t> </w:t>
      </w:r>
      <w:r>
        <w:rPr>
          <w:spacing w:val="-1"/>
        </w:rPr>
        <w:t>format predates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categorization,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&lt;Accommodation&gt;</w:t>
      </w:r>
      <w:r>
        <w:rPr/>
        <w:t> </w:t>
      </w:r>
      <w:r>
        <w:rPr>
          <w:spacing w:val="-1"/>
        </w:rPr>
        <w:t>element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used</w:t>
      </w:r>
      <w:r>
        <w:rPr/>
        <w:t> to</w:t>
      </w:r>
      <w:r>
        <w:rPr>
          <w:spacing w:val="-1"/>
        </w:rPr>
        <w:t> report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accessibility</w:t>
      </w:r>
      <w:r>
        <w:rPr/>
        <w:t> </w:t>
      </w:r>
      <w:r>
        <w:rPr>
          <w:spacing w:val="-1"/>
        </w:rPr>
        <w:t>feature</w:t>
      </w:r>
      <w:r>
        <w:rPr/>
        <w:t> </w:t>
      </w:r>
      <w:r>
        <w:rPr>
          <w:spacing w:val="-1"/>
        </w:rPr>
        <w:t>types.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types</w:t>
      </w:r>
      <w:r>
        <w:rPr>
          <w:spacing w:val="96"/>
        </w:rPr>
        <w:t> </w:t>
      </w:r>
      <w:r>
        <w:rPr>
          <w:spacing w:val="-1"/>
        </w:rPr>
        <w:t>whose</w:t>
      </w:r>
      <w:r>
        <w:rPr/>
        <w:t> </w:t>
      </w:r>
      <w:r>
        <w:rPr>
          <w:spacing w:val="-1"/>
        </w:rPr>
        <w:t>acceptable</w:t>
      </w:r>
      <w:r>
        <w:rPr/>
        <w:t> </w:t>
      </w:r>
      <w:r>
        <w:rPr>
          <w:spacing w:val="-1"/>
        </w:rPr>
        <w:t>values</w:t>
      </w:r>
      <w:r>
        <w:rPr/>
        <w:t> </w:t>
      </w:r>
      <w:r>
        <w:rPr>
          <w:spacing w:val="-1"/>
        </w:rPr>
        <w:t>(codes)</w:t>
      </w:r>
      <w:r>
        <w:rPr/>
        <w:t> </w:t>
      </w:r>
      <w:r>
        <w:rPr>
          <w:spacing w:val="-1"/>
        </w:rPr>
        <w:t>begin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TDS_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accommodations;</w:t>
      </w:r>
      <w:r>
        <w:rPr/>
        <w:t> </w:t>
      </w:r>
      <w:r>
        <w:rPr>
          <w:spacing w:val="-1"/>
        </w:rPr>
        <w:t>those</w:t>
      </w:r>
      <w:r>
        <w:rPr/>
        <w:t> </w:t>
      </w:r>
      <w:r>
        <w:rPr>
          <w:spacing w:val="-1"/>
        </w:rPr>
        <w:t>beginning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NEDS_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Non-Embedded</w:t>
      </w:r>
      <w:r>
        <w:rPr>
          <w:spacing w:val="91"/>
        </w:rPr>
        <w:t> </w:t>
      </w:r>
      <w:r>
        <w:rPr>
          <w:spacing w:val="-1"/>
        </w:rPr>
        <w:t>Designated</w:t>
      </w:r>
      <w:r>
        <w:rPr>
          <w:spacing w:val="1"/>
        </w:rPr>
        <w:t> </w:t>
      </w:r>
      <w:r>
        <w:rPr>
          <w:spacing w:val="-1"/>
        </w:rPr>
        <w:t>Supports;</w:t>
      </w:r>
      <w:r>
        <w:rPr/>
        <w:t> </w:t>
      </w:r>
      <w:r>
        <w:rPr>
          <w:spacing w:val="-1"/>
        </w:rPr>
        <w:t>those</w:t>
      </w:r>
      <w:r>
        <w:rPr/>
        <w:t> </w:t>
      </w:r>
      <w:r>
        <w:rPr>
          <w:spacing w:val="-1"/>
        </w:rPr>
        <w:t>beginning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NEA_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Non-Embedded</w:t>
      </w:r>
      <w:r>
        <w:rPr/>
        <w:t> </w:t>
      </w:r>
      <w:r>
        <w:rPr>
          <w:spacing w:val="-1"/>
        </w:rPr>
        <w:t>Accommodations.</w:t>
      </w:r>
    </w:p>
    <w:p>
      <w:pPr>
        <w:pStyle w:val="BodyText"/>
        <w:spacing w:line="240" w:lineRule="auto" w:before="120"/>
        <w:ind w:right="577"/>
        <w:jc w:val="left"/>
      </w:pPr>
      <w:r>
        <w:rPr>
          <w:spacing w:val="-1"/>
        </w:rPr>
        <w:t>Raw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regarding</w:t>
      </w:r>
      <w:r>
        <w:rPr/>
        <w:t> </w:t>
      </w:r>
      <w:r>
        <w:rPr>
          <w:spacing w:val="-1"/>
        </w:rPr>
        <w:t>accessibility</w:t>
      </w:r>
      <w:r>
        <w:rPr/>
        <w:t> </w:t>
      </w:r>
      <w:r>
        <w:rPr>
          <w:spacing w:val="-1"/>
        </w:rPr>
        <w:t>feature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&lt;Accommodation&gt;</w:t>
      </w:r>
      <w:r>
        <w:rPr/>
        <w:t> </w:t>
      </w:r>
      <w:r>
        <w:rPr>
          <w:spacing w:val="-1"/>
        </w:rPr>
        <w:t>elements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described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table</w:t>
      </w:r>
      <w:r>
        <w:rPr>
          <w:spacing w:val="101"/>
        </w:rPr>
        <w:t> </w:t>
      </w:r>
      <w:r>
        <w:rPr>
          <w:spacing w:val="-1"/>
        </w:rPr>
        <w:t>above</w:t>
      </w:r>
      <w:r>
        <w:rPr/>
        <w:t> </w:t>
      </w:r>
      <w:r>
        <w:rPr>
          <w:spacing w:val="-1"/>
        </w:rPr>
        <w:t>(</w:t>
      </w:r>
      <w:r>
        <w:rPr>
          <w:color w:val="0070C0"/>
        </w:rPr>
      </w:r>
      <w:hyperlink w:history="true" w:anchor="_bookmark26"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</w:t>
        </w:r>
        <w:r>
          <w:rPr>
            <w:color w:val="0070C0"/>
            <w:spacing w:val="-1"/>
            <w:u w:val="single" w:color="0070C0"/>
          </w:rPr>
          <w:t>12</w:t>
        </w:r>
        <w:r>
          <w:rPr>
            <w:color w:val="0070C0"/>
          </w:rPr>
        </w:r>
      </w:hyperlink>
      <w:r>
        <w:rPr>
          <w:spacing w:val="-1"/>
        </w:rPr>
        <w:t>).</w:t>
      </w:r>
      <w:r>
        <w:rPr/>
        <w:t> </w:t>
      </w:r>
      <w:r>
        <w:rPr>
          <w:spacing w:val="-1"/>
        </w:rPr>
        <w:t>For each</w:t>
      </w:r>
      <w:r>
        <w:rPr/>
        <w:t> </w:t>
      </w:r>
      <w:r>
        <w:rPr>
          <w:spacing w:val="-1"/>
        </w:rPr>
        <w:t>accommodation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student, </w:t>
      </w:r>
      <w:r>
        <w:rPr/>
        <w:t>a </w:t>
      </w:r>
      <w:r>
        <w:rPr>
          <w:spacing w:val="-1"/>
        </w:rPr>
        <w:t>derivative</w:t>
      </w:r>
      <w:r>
        <w:rPr>
          <w:spacing w:val="1"/>
        </w:rPr>
        <w:t> </w:t>
      </w:r>
      <w:r>
        <w:rPr>
          <w:spacing w:val="-1"/>
        </w:rPr>
        <w:t>“feature use</w:t>
      </w:r>
      <w:r>
        <w:rPr/>
        <w:t> </w:t>
      </w:r>
      <w:r>
        <w:rPr>
          <w:spacing w:val="-1"/>
        </w:rPr>
        <w:t>code”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Score</w:t>
      </w:r>
      <w:r>
        <w:rPr/>
        <w:t> </w:t>
      </w:r>
      <w:r>
        <w:rPr>
          <w:spacing w:val="-1"/>
        </w:rPr>
        <w:t>element.</w:t>
      </w:r>
      <w:r>
        <w:rPr>
          <w:spacing w:val="103"/>
        </w:rPr>
        <w:t> </w:t>
      </w:r>
      <w:r>
        <w:rPr/>
        <w:t>In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elements,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“measureLabel”</w:t>
      </w:r>
      <w:r>
        <w:rPr/>
        <w:t> </w:t>
      </w:r>
      <w:r>
        <w:rPr>
          <w:spacing w:val="-1"/>
        </w:rPr>
        <w:t>property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set to</w:t>
      </w:r>
      <w:r>
        <w:rPr/>
        <w:t> </w:t>
      </w:r>
      <w:r>
        <w:rPr>
          <w:spacing w:val="-1"/>
        </w:rPr>
        <w:t>“accommodation”,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“measureOf” property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set </w:t>
      </w:r>
      <w:r>
        <w:rPr/>
        <w:t>to </w:t>
      </w:r>
      <w:r>
        <w:rPr>
          <w:spacing w:val="-1"/>
        </w:rPr>
        <w:t>the</w:t>
      </w:r>
      <w:r>
        <w:rPr>
          <w:spacing w:val="84"/>
        </w:rPr>
        <w:t> </w:t>
      </w:r>
      <w:r>
        <w:rPr>
          <w:spacing w:val="-1"/>
        </w:rPr>
        <w:t>accommodation</w:t>
      </w:r>
      <w:r>
        <w:rPr/>
        <w:t> </w:t>
      </w:r>
      <w:r>
        <w:rPr>
          <w:spacing w:val="-1"/>
        </w:rPr>
        <w:t>type, and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“score”</w:t>
      </w:r>
      <w:r>
        <w:rPr/>
        <w:t> </w:t>
      </w:r>
      <w:r>
        <w:rPr>
          <w:spacing w:val="-1"/>
        </w:rPr>
        <w:t>property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set </w:t>
      </w:r>
      <w:r>
        <w:rPr/>
        <w:t>to</w:t>
      </w:r>
      <w:r>
        <w:rPr>
          <w:spacing w:val="-1"/>
        </w:rPr>
        <w:t> one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“feature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codes”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 table</w:t>
      </w:r>
      <w:r>
        <w:rPr/>
        <w:t> </w:t>
      </w:r>
      <w:r>
        <w:rPr>
          <w:spacing w:val="-1"/>
        </w:rPr>
        <w:t>above.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open</w:t>
      </w:r>
      <w:r>
        <w:rPr/>
        <w:t> </w:t>
      </w:r>
      <w:r>
        <w:rPr>
          <w:spacing w:val="-1"/>
        </w:rPr>
        <w:t>source</w:t>
      </w:r>
      <w:r>
        <w:rPr>
          <w:spacing w:val="99"/>
        </w:rPr>
        <w:t> </w:t>
      </w:r>
      <w:r>
        <w:rPr>
          <w:spacing w:val="-1"/>
        </w:rPr>
        <w:t>solution</w:t>
      </w:r>
      <w:r>
        <w:rPr/>
        <w:t> </w:t>
      </w:r>
      <w:r>
        <w:rPr>
          <w:spacing w:val="-1"/>
        </w:rPr>
        <w:t>does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track</w:t>
      </w:r>
      <w:r>
        <w:rPr/>
        <w:t> </w:t>
      </w:r>
      <w:r>
        <w:rPr>
          <w:spacing w:val="-1"/>
        </w:rPr>
        <w:t>whether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feature was</w:t>
      </w:r>
      <w:r>
        <w:rPr/>
        <w:t> </w:t>
      </w:r>
      <w:r>
        <w:rPr>
          <w:rFonts w:ascii="Arial" w:hAnsi="Arial" w:cs="Arial" w:eastAsia="Arial"/>
          <w:b/>
          <w:bCs/>
          <w:spacing w:val="-1"/>
        </w:rPr>
        <w:t>designated</w:t>
      </w:r>
      <w:r>
        <w:rPr>
          <w:rFonts w:ascii="Arial" w:hAnsi="Arial" w:cs="Arial" w:eastAsia="Arial"/>
          <w:b/>
          <w:bCs/>
        </w:rPr>
        <w:t> </w:t>
      </w:r>
      <w:r>
        <w:rPr>
          <w:spacing w:val="-1"/>
        </w:rPr>
        <w:t>for</w:t>
      </w:r>
      <w:r>
        <w:rPr/>
        <w:t> a</w:t>
      </w:r>
      <w:r>
        <w:rPr>
          <w:spacing w:val="-1"/>
        </w:rPr>
        <w:t> student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tracks</w:t>
      </w:r>
      <w:r>
        <w:rPr/>
        <w:t> </w:t>
      </w:r>
      <w:r>
        <w:rPr>
          <w:rFonts w:ascii="Arial" w:hAnsi="Arial" w:cs="Arial" w:eastAsia="Arial"/>
          <w:b/>
          <w:bCs/>
          <w:spacing w:val="-1"/>
        </w:rPr>
        <w:t>uses</w:t>
      </w:r>
      <w:r>
        <w:rPr>
          <w:rFonts w:ascii="Arial" w:hAnsi="Arial" w:cs="Arial" w:eastAsia="Arial"/>
          <w:b/>
          <w:bCs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select</w:t>
      </w:r>
      <w:r>
        <w:rPr/>
        <w:t> </w:t>
      </w:r>
      <w:r>
        <w:rPr>
          <w:spacing w:val="-1"/>
        </w:rPr>
        <w:t>cases.</w:t>
      </w:r>
      <w:r>
        <w:rPr/>
        <w:t> </w:t>
      </w:r>
      <w:r>
        <w:rPr>
          <w:spacing w:val="-1"/>
        </w:rPr>
        <w:t>Accordingly,</w:t>
      </w:r>
      <w:r>
        <w:rPr>
          <w:spacing w:val="93"/>
        </w:rPr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values</w:t>
      </w:r>
      <w:r>
        <w:rPr>
          <w:spacing w:val="1"/>
        </w:rPr>
        <w:t> </w:t>
      </w:r>
      <w:r>
        <w:rPr>
          <w:spacing w:val="-1"/>
        </w:rPr>
        <w:t>3,</w:t>
      </w:r>
      <w:r>
        <w:rPr/>
        <w:t> </w:t>
      </w:r>
      <w:r>
        <w:rPr>
          <w:spacing w:val="-1"/>
        </w:rPr>
        <w:t>4, 6,</w:t>
      </w:r>
      <w:r>
        <w:rPr/>
        <w:t> 7</w:t>
      </w:r>
      <w:r>
        <w:rPr>
          <w:spacing w:val="-1"/>
        </w:rPr>
        <w:t> and</w:t>
      </w:r>
      <w:r>
        <w:rPr/>
        <w:t> 8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likely</w:t>
      </w:r>
      <w:r>
        <w:rPr/>
        <w:t> to </w:t>
      </w:r>
      <w:r>
        <w:rPr>
          <w:spacing w:val="-1"/>
        </w:rPr>
        <w:t>appear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test results.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values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defined</w:t>
      </w:r>
      <w:r>
        <w:rPr/>
        <w:t> to </w:t>
      </w:r>
      <w:r>
        <w:rPr>
          <w:spacing w:val="-1"/>
        </w:rPr>
        <w:t>provide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future</w:t>
      </w:r>
      <w:r>
        <w:rPr/>
        <w:t> </w:t>
      </w:r>
      <w:r>
        <w:rPr>
          <w:spacing w:val="-1"/>
        </w:rPr>
        <w:t>enhancement.</w:t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More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for Accessibility</w:t>
      </w:r>
      <w:r>
        <w:rPr/>
        <w:t> </w:t>
      </w:r>
      <w:r>
        <w:rPr>
          <w:spacing w:val="-1"/>
        </w:rPr>
        <w:t>Features and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Codes</w:t>
      </w:r>
      <w:r>
        <w:rPr/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found</w:t>
      </w:r>
      <w:r>
        <w:rPr/>
        <w:t> </w:t>
      </w:r>
      <w:r>
        <w:rPr>
          <w:color w:val="0000FF"/>
        </w:rPr>
      </w:r>
      <w:hyperlink r:id="rId13">
        <w:r>
          <w:rPr>
            <w:color w:val="0000FF"/>
            <w:spacing w:val="-1"/>
            <w:u w:val="single" w:color="0000FF"/>
          </w:rPr>
          <w:t>HERE</w:t>
        </w:r>
        <w:r>
          <w:rPr>
            <w:color w:val="0000FF"/>
          </w:rPr>
        </w:r>
      </w:hyperlink>
      <w:r>
        <w:rPr>
          <w:spacing w:val="-1"/>
        </w:rPr>
        <w:t>.</w:t>
      </w:r>
    </w:p>
    <w:p>
      <w:pPr>
        <w:spacing w:after="0" w:line="240" w:lineRule="auto"/>
        <w:jc w:val="left"/>
        <w:sectPr>
          <w:pgSz w:w="15840" w:h="12240" w:orient="landscape"/>
          <w:pgMar w:header="722" w:footer="1161" w:top="1620" w:bottom="1360" w:left="880" w:right="80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Opportunity: Scores" w:id="47"/>
      <w:bookmarkEnd w:id="47"/>
      <w:r>
        <w:rPr/>
      </w:r>
      <w:bookmarkStart w:name="_bookmark28" w:id="48"/>
      <w:bookmarkEnd w:id="48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Opportunity: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Scores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2770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12.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Score)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2646"/>
        <w:gridCol w:w="803"/>
        <w:gridCol w:w="1258"/>
        <w:gridCol w:w="1016"/>
        <w:gridCol w:w="2357"/>
        <w:gridCol w:w="3240"/>
        <w:gridCol w:w="883"/>
      </w:tblGrid>
      <w:tr>
        <w:trPr>
          <w:trHeight w:val="839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9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101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12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10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(chars)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0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measureOf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</w:t>
            </w:r>
            <w:r>
              <w:rPr>
                <w:rFonts w:ascii="Arial"/>
                <w:sz w:val="20"/>
              </w:rPr>
              <w:t>set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measures. Usually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strand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> AffinityGroup.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characters.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Scores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Reporting System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30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14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measureLabel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Label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this measure.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1" w:right="1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1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characters.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Scores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Reporting System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30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14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measure.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1" w:right="1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64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1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characters.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Scores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Reporting System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30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14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standardError</w:t>
            </w:r>
          </w:p>
        </w:tc>
        <w:tc>
          <w:tcPr>
            <w:tcW w:w="2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value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standard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error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measure.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Float, null allowed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3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Scores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Reporting System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30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14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69"/>
        <w:ind w:left="3681" w:right="3642"/>
        <w:jc w:val="center"/>
      </w:pPr>
      <w:bookmarkStart w:name="Scores Used by Smarter Balanced Reportin" w:id="49"/>
      <w:bookmarkEnd w:id="49"/>
      <w:r>
        <w:rPr/>
      </w:r>
      <w:bookmarkStart w:name="_bookmark29" w:id="50"/>
      <w:bookmarkEnd w:id="50"/>
      <w:r>
        <w:rPr/>
      </w:r>
      <w:r>
        <w:rPr/>
      </w:r>
      <w:r>
        <w:rPr>
          <w:spacing w:val="-1"/>
          <w:u w:val="single" w:color="000000"/>
        </w:rPr>
        <w:t>Scores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Used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by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Smarter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Balanced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Reporting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System</w:t>
      </w:r>
      <w:r>
        <w:rPr>
          <w:spacing w:val="-1"/>
        </w:rPr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Smarter</w:t>
      </w:r>
      <w:r>
        <w:rPr/>
        <w:t> </w:t>
      </w:r>
      <w:r>
        <w:rPr>
          <w:spacing w:val="-1"/>
        </w:rPr>
        <w:t>Balanced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related</w:t>
      </w:r>
      <w:r>
        <w:rPr/>
        <w:t> </w:t>
      </w:r>
      <w:r>
        <w:rPr>
          <w:spacing w:val="-1"/>
        </w:rPr>
        <w:t>assessments report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overall</w:t>
      </w:r>
      <w:r>
        <w:rPr/>
        <w:t> </w:t>
      </w:r>
      <w:r>
        <w:rPr>
          <w:spacing w:val="-1"/>
        </w:rPr>
        <w:t>scaled</w:t>
      </w:r>
      <w:r>
        <w:rPr/>
        <w:t> </w:t>
      </w:r>
      <w:r>
        <w:rPr>
          <w:spacing w:val="-1"/>
        </w:rPr>
        <w:t>score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three</w:t>
      </w:r>
      <w:r>
        <w:rPr/>
        <w:t> </w:t>
      </w:r>
      <w:r>
        <w:rPr>
          <w:spacing w:val="-1"/>
        </w:rPr>
        <w:t>(math) or</w:t>
      </w:r>
      <w:r>
        <w:rPr/>
        <w:t> </w:t>
      </w:r>
      <w:r>
        <w:rPr>
          <w:spacing w:val="-1"/>
        </w:rPr>
        <w:t>four (ELA)</w:t>
      </w:r>
      <w:r>
        <w:rPr/>
        <w:t> </w:t>
      </w:r>
      <w:r>
        <w:rPr>
          <w:spacing w:val="-1"/>
        </w:rPr>
        <w:t>claim</w:t>
      </w:r>
      <w:r>
        <w:rPr/>
        <w:t> </w:t>
      </w:r>
      <w:r>
        <w:rPr>
          <w:spacing w:val="-1"/>
        </w:rPr>
        <w:t>scores.</w:t>
      </w:r>
      <w:r>
        <w:rPr/>
        <w:t> </w:t>
      </w:r>
      <w:r>
        <w:rPr>
          <w:spacing w:val="-1"/>
        </w:rPr>
        <w:t>The</w:t>
      </w:r>
      <w:r>
        <w:rPr>
          <w:spacing w:val="102"/>
        </w:rPr>
        <w:t> </w:t>
      </w:r>
      <w:r>
        <w:rPr>
          <w:spacing w:val="-1"/>
        </w:rPr>
        <w:t>scaled</w:t>
      </w:r>
      <w:r>
        <w:rPr/>
        <w:t> </w:t>
      </w:r>
      <w:r>
        <w:rPr>
          <w:spacing w:val="-1"/>
        </w:rPr>
        <w:t>score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mapped</w:t>
      </w:r>
      <w:r>
        <w:rPr/>
        <w:t> to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of four</w:t>
      </w:r>
      <w:r>
        <w:rPr/>
        <w:t> </w:t>
      </w:r>
      <w:r>
        <w:rPr>
          <w:spacing w:val="-1"/>
        </w:rPr>
        <w:t>achievement</w:t>
      </w:r>
      <w:r>
        <w:rPr/>
        <w:t> </w:t>
      </w:r>
      <w:r>
        <w:rPr>
          <w:spacing w:val="-1"/>
        </w:rPr>
        <w:t>levels.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claim</w:t>
      </w:r>
      <w:r>
        <w:rPr/>
        <w:t> </w:t>
      </w:r>
      <w:r>
        <w:rPr>
          <w:spacing w:val="-1"/>
        </w:rPr>
        <w:t>scores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mapped</w:t>
      </w:r>
      <w:r>
        <w:rPr/>
        <w:t> to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three</w:t>
      </w:r>
      <w:r>
        <w:rPr/>
        <w:t> </w:t>
      </w:r>
      <w:r>
        <w:rPr>
          <w:spacing w:val="-1"/>
        </w:rPr>
        <w:t>performance</w:t>
      </w:r>
      <w:r>
        <w:rPr/>
        <w:t> </w:t>
      </w:r>
      <w:r>
        <w:rPr>
          <w:spacing w:val="-1"/>
        </w:rPr>
        <w:t>ratings.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Claim</w:t>
      </w:r>
      <w:r>
        <w:rPr/>
        <w:t> </w:t>
      </w:r>
      <w:r>
        <w:rPr>
          <w:spacing w:val="-1"/>
        </w:rPr>
        <w:t>scores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</w:t>
      </w:r>
      <w:r>
        <w:rPr/>
        <w:t> </w:t>
      </w:r>
      <w:r>
        <w:rPr>
          <w:spacing w:val="-1"/>
        </w:rPr>
        <w:t>scale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overall</w:t>
      </w:r>
      <w:r>
        <w:rPr/>
        <w:t> </w:t>
      </w:r>
      <w:r>
        <w:rPr>
          <w:spacing w:val="-1"/>
        </w:rPr>
        <w:t>score.</w:t>
      </w:r>
      <w:r>
        <w:rPr/>
        <w:t> </w:t>
      </w:r>
      <w:r>
        <w:rPr>
          <w:color w:val="0070C0"/>
        </w:rPr>
      </w:r>
      <w:hyperlink w:history="true" w:anchor="_bookmark30"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</w:t>
        </w:r>
        <w:r>
          <w:rPr>
            <w:color w:val="0070C0"/>
            <w:spacing w:val="-1"/>
            <w:u w:val="single" w:color="0070C0"/>
          </w:rPr>
          <w:t>14</w:t>
        </w:r>
        <w:r>
          <w:rPr>
            <w:color w:val="0070C0"/>
            <w:spacing w:val="1"/>
            <w:u w:val="single" w:color="0070C0"/>
          </w:rPr>
          <w:t> </w:t>
        </w:r>
        <w:r>
          <w:rPr>
            <w:color w:val="0070C0"/>
            <w:spacing w:val="1"/>
          </w:rPr>
        </w:r>
      </w:hyperlink>
      <w:r>
        <w:rPr>
          <w:spacing w:val="-1"/>
        </w:rPr>
        <w:t>indicates</w:t>
      </w:r>
      <w:r>
        <w:rPr/>
        <w:t> </w:t>
      </w:r>
      <w:r>
        <w:rPr>
          <w:spacing w:val="-1"/>
        </w:rPr>
        <w:t>how</w:t>
      </w:r>
      <w:r>
        <w:rPr/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scores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accommodations</w:t>
      </w:r>
      <w:r>
        <w:rPr/>
        <w:t> </w:t>
      </w:r>
      <w:r>
        <w:rPr>
          <w:spacing w:val="-1"/>
        </w:rPr>
        <w:t>appear</w:t>
      </w:r>
      <w:r>
        <w:rPr/>
        <w:t> </w:t>
      </w:r>
      <w:r>
        <w:rPr>
          <w:spacing w:val="-1"/>
        </w:rPr>
        <w:t>in</w:t>
      </w:r>
      <w:r>
        <w:rPr>
          <w:spacing w:val="10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“Score” elements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 test result</w:t>
      </w:r>
      <w:r>
        <w:rPr/>
        <w:t> </w:t>
      </w:r>
      <w:r>
        <w:rPr>
          <w:spacing w:val="-1"/>
        </w:rPr>
        <w:t>format.</w:t>
      </w:r>
      <w:r>
        <w:rPr/>
        <w:t> </w:t>
      </w:r>
      <w:r>
        <w:rPr>
          <w:spacing w:val="-1"/>
        </w:rPr>
        <w:t>Target scores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"Score"</w:t>
      </w:r>
      <w:r>
        <w:rPr/>
        <w:t> </w:t>
      </w:r>
      <w:r>
        <w:rPr>
          <w:spacing w:val="-1"/>
        </w:rPr>
        <w:t>elements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test result</w:t>
      </w:r>
      <w:r>
        <w:rPr/>
        <w:t> </w:t>
      </w:r>
      <w:r>
        <w:rPr>
          <w:spacing w:val="-1"/>
        </w:rPr>
        <w:t>format.</w:t>
      </w:r>
    </w:p>
    <w:p>
      <w:pPr>
        <w:spacing w:line="240" w:lineRule="auto" w:before="5"/>
        <w:rPr>
          <w:rFonts w:ascii="Arial" w:hAnsi="Arial" w:cs="Arial" w:eastAsia="Arial"/>
          <w:sz w:val="34"/>
          <w:szCs w:val="34"/>
        </w:rPr>
      </w:pPr>
    </w:p>
    <w:p>
      <w:pPr>
        <w:pStyle w:val="BodyText"/>
        <w:spacing w:line="240" w:lineRule="auto"/>
        <w:ind w:left="3681" w:right="3643"/>
        <w:jc w:val="center"/>
      </w:pPr>
      <w:bookmarkStart w:name="_bookmark30" w:id="51"/>
      <w:bookmarkEnd w:id="51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13.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Used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by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Smarter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Balanced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Reporting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System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9"/>
        <w:gridCol w:w="3385"/>
        <w:gridCol w:w="998"/>
        <w:gridCol w:w="1817"/>
        <w:gridCol w:w="5572"/>
      </w:tblGrid>
      <w:tr>
        <w:trPr>
          <w:trHeight w:val="406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measureOf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measureLabel</w:t>
            </w:r>
            <w:r>
              <w:rPr>
                <w:rFonts w:ascii="Arial"/>
                <w:sz w:val="24"/>
              </w:rPr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standardError</w:t>
            </w:r>
            <w:r>
              <w:rPr>
                <w:rFonts w:ascii="Arial"/>
                <w:sz w:val="24"/>
              </w:rPr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Overall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overall scale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entire test.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Overall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achievement level corresponding to the scale score.</w:t>
            </w:r>
          </w:p>
        </w:tc>
      </w:tr>
    </w:tbl>
    <w:p>
      <w:pPr>
        <w:spacing w:after="0" w:line="229" w:lineRule="exact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9"/>
        <w:gridCol w:w="3385"/>
        <w:gridCol w:w="998"/>
        <w:gridCol w:w="1817"/>
        <w:gridCol w:w="5572"/>
      </w:tblGrid>
      <w:tr>
        <w:trPr>
          <w:trHeight w:val="406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measureOf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measureLabel</w:t>
            </w:r>
            <w:r>
              <w:rPr>
                <w:rFonts w:ascii="Arial"/>
                <w:sz w:val="24"/>
              </w:rPr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standardError</w:t>
            </w:r>
            <w:r>
              <w:rPr>
                <w:rFonts w:ascii="Arial"/>
                <w:sz w:val="24"/>
              </w:rPr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 Claim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scale 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 Claim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achievement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SOCK_2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 Claim 2,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> scale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SOCK_2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 Claim 2,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> achievement level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 Claim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scale 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Math Claim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achievement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SOCK_R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> scale 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SOCK_R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> achievement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2-W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> scale 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2-W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pacing w:val="-1"/>
                <w:sz w:val="20"/>
              </w:rPr>
              <w:t> achievement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SOCK_LS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1"/>
                <w:sz w:val="20"/>
              </w:rPr>
              <w:t> scale 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SOCK_LS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1"/>
                <w:sz w:val="20"/>
              </w:rPr>
              <w:t> achievement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4-CR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ScaleScore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> scale score</w:t>
            </w:r>
          </w:p>
        </w:tc>
      </w:tr>
      <w:tr>
        <w:trPr>
          <w:trHeight w:val="36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4-CR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PerformanceLevel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1-4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Claim </w:t>
            </w:r>
            <w:r>
              <w:rPr>
                <w:rFonts w:ascii="Arial"/>
                <w:sz w:val="20"/>
              </w:rPr>
              <w:t>4</w:t>
            </w:r>
            <w:r>
              <w:rPr>
                <w:rFonts w:ascii="Arial"/>
                <w:spacing w:val="-1"/>
                <w:sz w:val="20"/>
              </w:rPr>
              <w:t> achievement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</w:t>
            </w:r>
          </w:p>
        </w:tc>
      </w:tr>
      <w:tr>
        <w:trPr>
          <w:trHeight w:val="82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5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Target identifier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StudentRelativeResidualScore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xsd: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float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xsd: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float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795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summed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residual between observed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overall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estimated score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1"/>
                <w:sz w:val="20"/>
              </w:rPr>
              <w:t> defined in the referenced</w:t>
            </w:r>
            <w:r>
              <w:rPr>
                <w:rFonts w:ascii="Arial"/>
                <w:spacing w:val="4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 calculation document.</w:t>
            </w:r>
          </w:p>
        </w:tc>
      </w:tr>
      <w:tr>
        <w:trPr>
          <w:trHeight w:val="82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5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Target identifier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StandardMetRelativeResidualScore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xsd: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float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xsd: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float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2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summed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residual between observed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standard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met</w:t>
            </w:r>
            <w:r>
              <w:rPr>
                <w:rFonts w:ascii="Arial"/>
                <w:spacing w:val="4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 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defined in the referenced scoring calculation</w:t>
            </w:r>
            <w:r>
              <w:rPr>
                <w:rFonts w:ascii="Arial"/>
                <w:spacing w:val="4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document.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5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Target identifier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ItemCount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1-n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31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number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were presented to the student in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target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5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Target identifier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ItemCountScored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1-n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number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were scored in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target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9"/>
        <w:gridCol w:w="3385"/>
        <w:gridCol w:w="998"/>
        <w:gridCol w:w="1817"/>
        <w:gridCol w:w="5572"/>
      </w:tblGrid>
      <w:tr>
        <w:trPr>
          <w:trHeight w:val="406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measureOf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measureLabel</w:t>
            </w:r>
            <w:r>
              <w:rPr>
                <w:rFonts w:ascii="Arial"/>
                <w:sz w:val="24"/>
              </w:rPr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standardError</w:t>
            </w:r>
            <w:r>
              <w:rPr>
                <w:rFonts w:ascii="Arial"/>
                <w:sz w:val="24"/>
              </w:rPr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53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Target identifier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</w:t>
            </w:r>
          </w:p>
        </w:tc>
      </w:tr>
      <w:tr>
        <w:trPr>
          <w:trHeight w:val="589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SOCK_ARGU_ORG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argumentative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organization/purpose.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SOCK_ARGU_CON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argumentative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conventions.</w:t>
            </w:r>
          </w:p>
        </w:tc>
      </w:tr>
      <w:tr>
        <w:trPr>
          <w:trHeight w:val="589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SOCK_ARGU_EVI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argumentative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evidence/elaboration.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SOCK_EXPL_ORG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explanatory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organization/purpose.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SOCK_EXPL_CON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explanatory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conventions.</w:t>
            </w:r>
          </w:p>
        </w:tc>
      </w:tr>
      <w:tr>
        <w:trPr>
          <w:trHeight w:val="589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SOCK_EXPL_EVI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explanatory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evidence/elaboration.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SOCK_INFO_ORG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informational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organization/purpose.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SOCK_INFO_CON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informational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conventions.</w:t>
            </w:r>
          </w:p>
        </w:tc>
      </w:tr>
      <w:tr>
        <w:trPr>
          <w:trHeight w:val="589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SOCK_INFO_EVI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informational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evidence/elaboration.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SOCK_NARR_ORG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narrative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organization/purpose.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SOCK_NARR_CON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narrative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conventions.</w:t>
            </w:r>
          </w:p>
        </w:tc>
      </w:tr>
      <w:tr>
        <w:trPr>
          <w:trHeight w:val="589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SOCK_NARR_EVI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narrative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evidence/elaboration.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SOCK_OPIN_ORG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opinion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organization/purpose.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9"/>
        <w:gridCol w:w="3385"/>
        <w:gridCol w:w="998"/>
        <w:gridCol w:w="1817"/>
        <w:gridCol w:w="5572"/>
      </w:tblGrid>
      <w:tr>
        <w:trPr>
          <w:trHeight w:val="406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measureOf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measureLabel</w:t>
            </w:r>
            <w:r>
              <w:rPr>
                <w:rFonts w:ascii="Arial"/>
                <w:sz w:val="24"/>
              </w:rPr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Value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standardError</w:t>
            </w:r>
            <w:r>
              <w:rPr>
                <w:rFonts w:ascii="Arial"/>
                <w:sz w:val="24"/>
              </w:rPr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 w:before="119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SOCK_OPIN_CON</w:t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opinion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conventions.</w:t>
            </w:r>
          </w:p>
        </w:tc>
      </w:tr>
      <w:tr>
        <w:trPr>
          <w:trHeight w:val="590" w:hRule="exact"/>
        </w:trPr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SOCK_OPIN_EVI</w:t>
            </w:r>
            <w:r>
              <w:rPr>
                <w:rFonts w:ascii="Arial"/>
                <w:sz w:val="20"/>
              </w:rPr>
            </w:r>
          </w:p>
        </w:tc>
        <w:tc>
          <w:tcPr>
            <w:tcW w:w="3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RawScore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1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1"/>
                <w:sz w:val="20"/>
              </w:rPr>
              <w:t> included</w:t>
            </w:r>
          </w:p>
        </w:tc>
        <w:tc>
          <w:tcPr>
            <w:tcW w:w="5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0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ELA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Extended Response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writing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purpose</w:t>
            </w:r>
            <w:r>
              <w:rPr>
                <w:rFonts w:ascii="Arial"/>
                <w:spacing w:val="5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opinion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trait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evidence/elaboration.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Opportunity: GenericVariable" w:id="52"/>
      <w:bookmarkEnd w:id="52"/>
      <w:r>
        <w:rPr/>
      </w:r>
      <w:bookmarkStart w:name="_bookmark31" w:id="53"/>
      <w:bookmarkEnd w:id="53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Opportunity: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GenericVariable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2223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14.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GenericVariable)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3884"/>
        <w:gridCol w:w="804"/>
        <w:gridCol w:w="1896"/>
        <w:gridCol w:w="883"/>
        <w:gridCol w:w="1907"/>
        <w:gridCol w:w="2250"/>
        <w:gridCol w:w="883"/>
      </w:tblGrid>
      <w:tr>
        <w:trPr>
          <w:trHeight w:val="837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9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2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51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93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context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 field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used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unique IDs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covered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other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TDS fields.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Typically used to combine student's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CAT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PT tests.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optional,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1"/>
                <w:sz w:val="20"/>
              </w:rPr>
              <w:t> if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1"/>
                <w:sz w:val="20"/>
              </w:rPr>
              <w:t> all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Identifying name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ID.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token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General use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3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1" w:right="1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string</w:t>
            </w:r>
          </w:p>
        </w:tc>
        <w:tc>
          <w:tcPr>
            <w:tcW w:w="1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General use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Opportunity: Item" w:id="54"/>
      <w:bookmarkEnd w:id="54"/>
      <w:r>
        <w:rPr/>
      </w:r>
      <w:bookmarkStart w:name="_bookmark32" w:id="55"/>
      <w:bookmarkEnd w:id="55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Opportunity: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Item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109" w:right="0"/>
        <w:jc w:val="left"/>
      </w:pPr>
      <w:r>
        <w:rPr>
          <w:spacing w:val="-1"/>
        </w:rPr>
        <w:t>These</w:t>
      </w:r>
      <w:r>
        <w:rPr/>
        <w:t> </w:t>
      </w:r>
      <w:r>
        <w:rPr>
          <w:spacing w:val="-1"/>
        </w:rPr>
        <w:t>fields</w:t>
      </w:r>
      <w:r>
        <w:rPr/>
        <w:t> </w:t>
      </w:r>
      <w:r>
        <w:rPr>
          <w:spacing w:val="-1"/>
        </w:rPr>
        <w:t>discuss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items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test, how</w:t>
      </w:r>
      <w:r>
        <w:rPr/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were</w:t>
      </w:r>
      <w:r>
        <w:rPr/>
        <w:t> </w:t>
      </w:r>
      <w:r>
        <w:rPr>
          <w:spacing w:val="-1"/>
        </w:rPr>
        <w:t>scored,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pertinent</w:t>
      </w:r>
      <w:r>
        <w:rPr/>
        <w:t> </w:t>
      </w:r>
      <w:r>
        <w:rPr>
          <w:spacing w:val="-1"/>
        </w:rPr>
        <w:t>information.</w:t>
      </w:r>
      <w:r>
        <w:rPr/>
      </w:r>
    </w:p>
    <w:p>
      <w:pPr>
        <w:spacing w:after="0" w:line="240" w:lineRule="auto"/>
        <w:jc w:val="left"/>
        <w:sectPr>
          <w:pgSz w:w="15840" w:h="12240" w:orient="landscape"/>
          <w:pgMar w:header="722" w:footer="1161" w:top="1620" w:bottom="1360" w:left="880" w:right="90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711.900024pt;margin-top:275.760010pt;width:11.1pt;height:.1pt;mso-position-horizontal-relative:page;mso-position-vertical-relative:page;z-index:-248464" coordorigin="14238,5515" coordsize="222,2">
            <v:shape style="position:absolute;left:14238;top:5515;width:222;height:2" coordorigin="14238,5515" coordsize="222,0" path="m14238,5515l14460,5515e" filled="false" stroked="true" strokeweight=".82pt" strokecolor="#0000ff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69"/>
        <w:ind w:left="2884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15.Test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1"/>
        <w:gridCol w:w="2779"/>
        <w:gridCol w:w="1631"/>
        <w:gridCol w:w="2149"/>
        <w:gridCol w:w="883"/>
        <w:gridCol w:w="2087"/>
        <w:gridCol w:w="2160"/>
        <w:gridCol w:w="900"/>
      </w:tblGrid>
      <w:tr>
        <w:trPr>
          <w:trHeight w:val="839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114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69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558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position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3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Ordinal position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item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integer, null 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38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segmentId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3"/>
              <w:ind w:left="102" w:right="1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Should match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provided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Segment category provided.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3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8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48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bankKey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8"/>
              <w:ind w:left="102" w:right="2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 Authoring bank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identifying the group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assessment.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provides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 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tests.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43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139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key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 identifier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from Item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Authoring. Smarter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provides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tests.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Internal ITS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Long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7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64-bit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clientId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client 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item.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operational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if the item is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operational 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field test.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> if operational, </w:t>
            </w: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 if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 test.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isSelected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Whether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submitted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 for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not.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 if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submitted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> if submitted.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item type.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See Opportunity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 Values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</w:t>
            </w:r>
            <w:hyperlink w:history="true" w:anchor="_bookmark40">
              <w:r>
                <w:rPr>
                  <w:rFonts w:ascii="Arial"/>
                  <w:color w:val="0070C0"/>
                  <w:spacing w:val="-1"/>
                  <w:sz w:val="20"/>
                </w:rPr>
                <w:t>Table </w:t>
              </w:r>
              <w:r>
                <w:rPr>
                  <w:rFonts w:ascii="Arial"/>
                  <w:color w:val="0070C0"/>
                  <w:sz w:val="20"/>
                </w:rPr>
                <w:t>23</w:t>
              </w:r>
            </w:hyperlink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w:history="true" w:anchor="_bookmark48">
              <w:r>
                <w:rPr>
                  <w:rFonts w:ascii="Arial"/>
                  <w:color w:val="0000FF"/>
                  <w:sz w:val="20"/>
                  <w:u w:val="single" w:color="0000FF"/>
                </w:rPr>
                <w:t>44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47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scorepoints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earned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Examinee.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float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2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Unsigned float, </w:t>
            </w:r>
            <w:r>
              <w:rPr>
                <w:rFonts w:ascii="Arial"/>
                <w:sz w:val="20"/>
              </w:rPr>
              <w:t>-1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means</w:t>
            </w:r>
            <w:r>
              <w:rPr>
                <w:rFonts w:ascii="Arial"/>
                <w:sz w:val="20"/>
              </w:rPr>
              <w:t> not</w:t>
            </w:r>
            <w:r>
              <w:rPr>
                <w:rFonts w:ascii="Arial"/>
                <w:spacing w:val="-1"/>
                <w:sz w:val="20"/>
              </w:rPr>
              <w:t> scored.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1"/>
        <w:gridCol w:w="2779"/>
        <w:gridCol w:w="1631"/>
        <w:gridCol w:w="2149"/>
        <w:gridCol w:w="883"/>
        <w:gridCol w:w="2087"/>
        <w:gridCol w:w="2160"/>
        <w:gridCol w:w="900"/>
      </w:tblGrid>
      <w:tr>
        <w:trPr>
          <w:trHeight w:val="838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14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9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21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scoreStatus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4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independent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scoring engine.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102" w:right="1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NOTSCORED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SCORINGERROR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WAITINGFORMACH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INESCORE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adminDate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and time item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Examinee.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dateTime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 ISO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numberVisits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9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times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modifies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 to the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item.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3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xsd:unsigned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integer, null allowed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9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responseDur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ation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1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Total time student spent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responding to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 item. For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multiple items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page,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 may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1"/>
                <w:sz w:val="20"/>
              </w:rPr>
              <w:t> divided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evenly among the items.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float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Timespent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seconds. Decimals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may express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fractions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seconds.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mimeType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MIME type </w:t>
            </w:r>
            <w:r>
              <w:rPr>
                <w:rFonts w:ascii="Arial"/>
                <w:sz w:val="20"/>
              </w:rPr>
              <w:t>of </w:t>
            </w:r>
            <w:r>
              <w:rPr>
                <w:rFonts w:ascii="Arial"/>
                <w:spacing w:val="-1"/>
                <w:sz w:val="20"/>
              </w:rPr>
              <w:t>item response.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strand</w:t>
            </w:r>
            <w:r>
              <w:rPr>
                <w:rFonts w:ascii="Arial"/>
                <w:sz w:val="20"/>
              </w:rPr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Top level strand in the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strand hierarchy the item is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on.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contentLevel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Lowest level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strand in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strand hierarchy the item is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part</w:t>
            </w:r>
            <w:r>
              <w:rPr>
                <w:rFonts w:ascii="Arial"/>
                <w:spacing w:val="-1"/>
                <w:sz w:val="20"/>
              </w:rPr>
              <w:t> of.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150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pageNumber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(online)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page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item appears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on.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xsd:unsigned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pageVisits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9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times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visited the (online)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page this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is</w:t>
            </w:r>
            <w:r>
              <w:rPr>
                <w:rFonts w:ascii="Arial"/>
                <w:sz w:val="20"/>
              </w:rPr>
              <w:t> on.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71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pageTime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Time (in milliseconds)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 spent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the (online)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page</w:t>
            </w:r>
            <w:r>
              <w:rPr>
                <w:rFonts w:ascii="Arial"/>
                <w:spacing w:val="-1"/>
                <w:sz w:val="20"/>
              </w:rPr>
              <w:t>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is</w:t>
            </w:r>
            <w:r>
              <w:rPr>
                <w:rFonts w:ascii="Arial"/>
                <w:sz w:val="20"/>
              </w:rPr>
              <w:t> on.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Signed 32-bit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2.900024pt;margin-top:422.459991pt;width:11.1pt;height:.1pt;mso-position-horizontal-relative:page;mso-position-vertical-relative:page;z-index:-248440" coordorigin="14058,8449" coordsize="222,2">
            <v:shape style="position:absolute;left:14058;top:8449;width:222;height:2" coordorigin="14058,8449" coordsize="222,0" path="m14058,8449l14280,8449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702.900024pt;margin-top:515.460022pt;width:11.1pt;height:.1pt;mso-position-horizontal-relative:page;mso-position-vertical-relative:page;z-index:-248416" coordorigin="14058,10309" coordsize="222,2">
            <v:shape style="position:absolute;left:14058;top:10309;width:222;height:2" coordorigin="14058,10309" coordsize="222,0" path="m14058,10309l14280,10309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1"/>
        <w:gridCol w:w="2779"/>
        <w:gridCol w:w="1631"/>
        <w:gridCol w:w="2149"/>
        <w:gridCol w:w="883"/>
        <w:gridCol w:w="2087"/>
        <w:gridCol w:w="2160"/>
        <w:gridCol w:w="900"/>
      </w:tblGrid>
      <w:tr>
        <w:trPr>
          <w:trHeight w:val="838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1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114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9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390" w:hRule="exact"/>
        </w:trPr>
        <w:tc>
          <w:tcPr>
            <w:tcW w:w="1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dropped</w:t>
            </w:r>
          </w:p>
        </w:tc>
        <w:tc>
          <w:tcPr>
            <w:tcW w:w="2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8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Whether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item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dropped. If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-1"/>
                <w:sz w:val="20"/>
              </w:rPr>
              <w:t> item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administered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1"/>
                <w:sz w:val="20"/>
              </w:rPr>
              <w:t> later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inactivated, the DW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might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receive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new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record with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flag turned </w:t>
            </w:r>
            <w:r>
              <w:rPr>
                <w:rFonts w:ascii="Arial"/>
                <w:sz w:val="20"/>
              </w:rPr>
              <w:t>on.</w:t>
            </w:r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2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unsigned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Required: Interim;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Optional: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Summative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3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 is</w:t>
            </w:r>
            <w:r>
              <w:rPr>
                <w:rFonts w:ascii="Arial"/>
                <w:sz w:val="20"/>
              </w:rPr>
              <w:t> not</w:t>
            </w:r>
            <w:r>
              <w:rPr>
                <w:rFonts w:ascii="Arial"/>
                <w:spacing w:val="-1"/>
                <w:sz w:val="20"/>
              </w:rPr>
              <w:t> dropped.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> item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dropped.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2259" w:right="2439"/>
        <w:jc w:val="center"/>
      </w:pPr>
      <w:bookmarkStart w:name="TDS Report: Opportunity: Item: Response" w:id="56"/>
      <w:bookmarkEnd w:id="56"/>
      <w:r>
        <w:rPr/>
      </w:r>
      <w:bookmarkStart w:name="_bookmark33" w:id="57"/>
      <w:bookmarkEnd w:id="57"/>
      <w:r>
        <w:rPr/>
      </w:r>
      <w:r>
        <w:rPr/>
      </w:r>
      <w:r>
        <w:rPr>
          <w:spacing w:val="-1"/>
          <w:u w:val="single" w:color="000000"/>
        </w:rPr>
        <w:t>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 Response</w:t>
      </w:r>
      <w:r>
        <w:rPr/>
      </w:r>
    </w:p>
    <w:p>
      <w:pPr>
        <w:pStyle w:val="BodyText"/>
        <w:spacing w:line="240" w:lineRule="auto" w:before="120"/>
        <w:ind w:left="2261" w:right="2439"/>
        <w:jc w:val="center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16.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Response)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3794"/>
        <w:gridCol w:w="1440"/>
        <w:gridCol w:w="1350"/>
        <w:gridCol w:w="1177"/>
        <w:gridCol w:w="2342"/>
        <w:gridCol w:w="1520"/>
        <w:gridCol w:w="908"/>
      </w:tblGrid>
      <w:tr>
        <w:trPr>
          <w:trHeight w:val="838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9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16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3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responseValue. 'reference' is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scanned paper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where the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scanned response is</w:t>
            </w:r>
            <w:r>
              <w:rPr>
                <w:rFonts w:ascii="Arial"/>
                <w:sz w:val="20"/>
              </w:rPr>
              <w:t> not</w:t>
            </w:r>
            <w:r>
              <w:rPr>
                <w:rFonts w:ascii="Arial"/>
                <w:spacing w:val="-1"/>
                <w:sz w:val="20"/>
              </w:rPr>
              <w:t> included,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only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reference to the file containing</w:t>
            </w:r>
            <w:r>
              <w:rPr>
                <w:rFonts w:ascii="Arial"/>
                <w:spacing w:val="3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scanned response.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unless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Paper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Pencil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then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38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reference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39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&lt;node text&gt;</w:t>
            </w:r>
          </w:p>
        </w:tc>
        <w:tc>
          <w:tcPr>
            <w:tcW w:w="3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responseType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'value' then the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actual response. Note that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both MC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z w:val="20"/>
              </w:rPr>
              <w:t>CR </w:t>
            </w:r>
            <w:r>
              <w:rPr>
                <w:rFonts w:ascii="Arial"/>
                <w:spacing w:val="-1"/>
                <w:sz w:val="20"/>
              </w:rPr>
              <w:t>responses</w:t>
            </w:r>
            <w:r>
              <w:rPr>
                <w:rFonts w:ascii="Arial"/>
                <w:sz w:val="20"/>
              </w:rPr>
              <w:t> are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captured </w:t>
            </w:r>
            <w:r>
              <w:rPr>
                <w:rFonts w:ascii="Arial"/>
                <w:sz w:val="20"/>
              </w:rPr>
              <w:t>here.</w:t>
            </w:r>
            <w:r>
              <w:rPr>
                <w:rFonts w:ascii="Arial"/>
                <w:spacing w:val="-1"/>
                <w:sz w:val="20"/>
              </w:rPr>
              <w:t> If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responseType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'reference' then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filename where the scanned response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saved.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4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Online: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unlimited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45</w:t>
              </w:r>
              <w:r>
                <w:rPr>
                  <w:rFonts w:ascii="Arial"/>
                  <w:sz w:val="20"/>
                </w:rPr>
              </w:r>
            </w:hyperlink>
          </w:p>
        </w:tc>
      </w:tr>
      <w:tr>
        <w:trPr>
          <w:trHeight w:val="93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key</w:t>
            </w:r>
          </w:p>
        </w:tc>
        <w:tc>
          <w:tcPr>
            <w:tcW w:w="3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Each response will receive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unique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key, which will serve </w:t>
            </w:r>
            <w:r>
              <w:rPr>
                <w:rFonts w:ascii="Arial"/>
                <w:sz w:val="20"/>
              </w:rPr>
              <w:t>as a</w:t>
            </w:r>
            <w:r>
              <w:rPr>
                <w:rFonts w:ascii="Arial"/>
                <w:spacing w:val="-1"/>
                <w:sz w:val="20"/>
              </w:rPr>
              <w:t> more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accurate </w:t>
            </w:r>
            <w:r>
              <w:rPr>
                <w:rFonts w:ascii="Arial"/>
                <w:sz w:val="20"/>
              </w:rPr>
              <w:t>way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match it with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excepted score.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3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and time the student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responded to</w:t>
            </w:r>
            <w:r>
              <w:rPr>
                <w:rFonts w:ascii="Arial"/>
                <w:spacing w:val="3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item.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8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 ISO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w:history="true" w:anchor="_bookmark48">
              <w:r>
                <w:rPr>
                  <w:rFonts w:ascii="Arial"/>
                  <w:color w:val="0000FF"/>
                  <w:sz w:val="20"/>
                </w:rPr>
                <w:t>46</w:t>
              </w:r>
              <w:r>
                <w:rPr>
                  <w:rFonts w:ascii="Arial"/>
                  <w:sz w:val="20"/>
                </w:rPr>
              </w:r>
            </w:hyperlink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70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4838" w:right="4936"/>
        <w:jc w:val="center"/>
      </w:pPr>
      <w:bookmarkStart w:name="TDS Report: Opportunity: Item: ScoreInfo" w:id="58"/>
      <w:bookmarkEnd w:id="58"/>
      <w:r>
        <w:rPr/>
      </w:r>
      <w:bookmarkStart w:name="_bookmark34" w:id="59"/>
      <w:bookmarkEnd w:id="59"/>
      <w:r>
        <w:rPr/>
      </w:r>
      <w:r>
        <w:rPr/>
      </w:r>
      <w:r>
        <w:rPr>
          <w:spacing w:val="-1"/>
          <w:u w:val="single" w:color="000000"/>
        </w:rPr>
        <w:t>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 ScoreInfo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2270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17.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ScoreInfo)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3150"/>
        <w:gridCol w:w="1440"/>
        <w:gridCol w:w="2070"/>
        <w:gridCol w:w="883"/>
        <w:gridCol w:w="2537"/>
        <w:gridCol w:w="1496"/>
        <w:gridCol w:w="844"/>
      </w:tblGrid>
      <w:tr>
        <w:trPr>
          <w:trHeight w:val="839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9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297" w:right="94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619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scorePoint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26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Output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machine scorer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giving reasons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assigned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score.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Contains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dimension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certain items.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float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ScoreInfo element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EQ, SA,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WER. Preferred for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z w:val="20"/>
              </w:rPr>
              <w:t>GI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TI. Optional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all other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Types.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float, </w:t>
            </w:r>
            <w:r>
              <w:rPr>
                <w:rFonts w:ascii="Arial"/>
                <w:sz w:val="20"/>
              </w:rPr>
              <w:t>-1</w:t>
            </w:r>
            <w:r>
              <w:rPr>
                <w:rFonts w:ascii="Arial"/>
                <w:spacing w:val="-1"/>
                <w:sz w:val="20"/>
              </w:rPr>
              <w:t> allowed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01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maxScore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Maximum score point.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float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included ScoreInfo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element is sent, this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float, </w:t>
            </w:r>
            <w:r>
              <w:rPr>
                <w:rFonts w:ascii="Arial"/>
                <w:sz w:val="20"/>
              </w:rPr>
              <w:t>-1</w:t>
            </w:r>
            <w:r>
              <w:rPr>
                <w:rFonts w:ascii="Arial"/>
                <w:spacing w:val="-1"/>
                <w:sz w:val="20"/>
              </w:rPr>
              <w:t> allowed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36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2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scoreDimensi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7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 dimension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property.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included ScoreInfo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element is sent, this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4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characters.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88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scoreStatus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8"/>
              <w:ind w:left="102" w:right="38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independent item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 engine.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1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included ScoreInfo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element is sent, this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9"/>
              <w:ind w:left="101" w:right="12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NotScored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ScoringError</w:t>
            </w: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WaitingForMachineScore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11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conditionCode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0"/>
              <w:ind w:left="102" w:right="6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hand-scored items</w:t>
            </w:r>
            <w:r>
              <w:rPr>
                <w:rFonts w:ascii="Arial"/>
                <w:sz w:val="20"/>
              </w:rPr>
              <w:t> and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machine-scored </w:t>
            </w:r>
            <w:r>
              <w:rPr>
                <w:rFonts w:ascii="Arial"/>
                <w:sz w:val="20"/>
              </w:rPr>
              <w:t>NL</w:t>
            </w:r>
            <w:r>
              <w:rPr>
                <w:rFonts w:ascii="Arial"/>
                <w:spacing w:val="-1"/>
                <w:sz w:val="20"/>
              </w:rPr>
              <w:t> items.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A-Z</w:t>
            </w:r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sequence</w:t>
            </w:r>
          </w:p>
        </w:tc>
        <w:tc>
          <w:tcPr>
            <w:tcW w:w="3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computer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adaptive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assessments,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order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which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were presented to the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student.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3951" w:right="0"/>
        <w:jc w:val="left"/>
      </w:pPr>
      <w:bookmarkStart w:name="TDS Report: Opportunity: Item: ScoreInfo" w:id="60"/>
      <w:bookmarkEnd w:id="60"/>
      <w:r>
        <w:rPr/>
      </w:r>
      <w:bookmarkStart w:name="_bookmark35" w:id="61"/>
      <w:bookmarkEnd w:id="61"/>
      <w:r>
        <w:rPr/>
      </w:r>
      <w:r>
        <w:rPr/>
      </w:r>
      <w:r>
        <w:rPr>
          <w:spacing w:val="-1"/>
          <w:u w:val="single" w:color="000000"/>
        </w:rPr>
        <w:t>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 ScoreInfo: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ScoreRationale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1383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18.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ScoreInfo: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ScoreRationale)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3222"/>
        <w:gridCol w:w="1698"/>
        <w:gridCol w:w="2062"/>
        <w:gridCol w:w="1072"/>
        <w:gridCol w:w="1949"/>
        <w:gridCol w:w="1528"/>
        <w:gridCol w:w="977"/>
      </w:tblGrid>
      <w:tr>
        <w:trPr>
          <w:trHeight w:val="839" w:hRule="exact"/>
        </w:trPr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0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552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1159" w:hRule="exact"/>
        </w:trPr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0" w:right="3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Short Answer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and Writing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Extended Response items, this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element is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used to record the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scorer’s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response from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hand</w:t>
            </w:r>
            <w:r>
              <w:rPr>
                <w:rFonts w:ascii="Arial" w:hAnsi="Arial" w:cs="Arial" w:eastAsia="Arial"/>
                <w:spacing w:val="2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scoring system.</w:t>
            </w: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2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unlimited</w:t>
            </w:r>
          </w:p>
        </w:tc>
        <w:tc>
          <w:tcPr>
            <w:tcW w:w="19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69"/>
        <w:ind w:left="4286" w:right="0"/>
        <w:jc w:val="left"/>
      </w:pPr>
      <w:bookmarkStart w:name="TDS Report: Opportunity: Item: ScoreInfo" w:id="62"/>
      <w:bookmarkEnd w:id="62"/>
      <w:r>
        <w:rPr/>
      </w:r>
      <w:bookmarkStart w:name="_bookmark36" w:id="63"/>
      <w:bookmarkEnd w:id="63"/>
      <w:r>
        <w:rPr/>
      </w:r>
      <w:r>
        <w:rPr/>
      </w:r>
      <w:r>
        <w:rPr>
          <w:spacing w:val="-1"/>
          <w:u w:val="single" w:color="000000"/>
        </w:rPr>
        <w:t>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 ScoreInfo: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Message</w:t>
      </w:r>
      <w:r>
        <w:rPr>
          <w:spacing w:val="-1"/>
        </w:rPr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1716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19.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ScoreInfo: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Message)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3349"/>
        <w:gridCol w:w="1710"/>
        <w:gridCol w:w="2070"/>
        <w:gridCol w:w="1177"/>
        <w:gridCol w:w="1714"/>
        <w:gridCol w:w="1609"/>
        <w:gridCol w:w="895"/>
      </w:tblGrid>
      <w:tr>
        <w:trPr>
          <w:trHeight w:val="838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9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26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(chars)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31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31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102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Contains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hard-scoring information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JSON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format, along with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ID.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unlimited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02" w:right="1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JSON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formatted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string</w:t>
            </w:r>
          </w:p>
        </w:tc>
        <w:tc>
          <w:tcPr>
            <w:tcW w:w="1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 w:before="69"/>
        <w:ind w:left="4058" w:right="0"/>
        <w:jc w:val="left"/>
      </w:pPr>
      <w:bookmarkStart w:name="TDS Report: Opportunity: Item: ScoreInfo" w:id="64"/>
      <w:bookmarkEnd w:id="64"/>
      <w:r>
        <w:rPr/>
      </w:r>
      <w:bookmarkStart w:name="_bookmark37" w:id="65"/>
      <w:bookmarkEnd w:id="65"/>
      <w:r>
        <w:rPr/>
      </w:r>
      <w:r>
        <w:rPr/>
      </w:r>
      <w:r>
        <w:rPr>
          <w:spacing w:val="-1"/>
          <w:u w:val="single" w:color="000000"/>
        </w:rPr>
        <w:t>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 ScoreInfo: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SubScoreList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 w:before="69"/>
        <w:ind w:left="1490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20.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Item: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ScoreInfo: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SubScoreList)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3344"/>
        <w:gridCol w:w="1715"/>
        <w:gridCol w:w="2070"/>
        <w:gridCol w:w="1018"/>
        <w:gridCol w:w="1862"/>
        <w:gridCol w:w="1620"/>
        <w:gridCol w:w="895"/>
      </w:tblGrid>
      <w:tr>
        <w:trPr>
          <w:trHeight w:val="839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9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465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30" w:hRule="exact"/>
        </w:trPr>
        <w:tc>
          <w:tcPr>
            <w:tcW w:w="1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102" w:right="2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SubscoreList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no attrs,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but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have nested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ScoreInfo nodes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multi-dimensional items.</w:t>
            </w:r>
          </w:p>
        </w:tc>
        <w:tc>
          <w:tcPr>
            <w:tcW w:w="1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N/A</w:t>
            </w:r>
          </w:p>
        </w:tc>
        <w:tc>
          <w:tcPr>
            <w:tcW w:w="1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Nested</w:t>
            </w:r>
          </w:p>
          <w:p>
            <w:pPr>
              <w:pStyle w:val="TableParagraph"/>
              <w:spacing w:line="240" w:lineRule="auto"/>
              <w:ind w:left="102" w:right="65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&lt;ScoreInfo&gt;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elements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Opportunity: Score" w:id="66"/>
      <w:bookmarkEnd w:id="66"/>
      <w:r>
        <w:rPr/>
      </w:r>
      <w:bookmarkStart w:name="_bookmark38" w:id="67"/>
      <w:bookmarkEnd w:id="67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Opportunity: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Score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2770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21.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Opportunity: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Score)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3157"/>
        <w:gridCol w:w="1435"/>
        <w:gridCol w:w="2070"/>
        <w:gridCol w:w="883"/>
        <w:gridCol w:w="2357"/>
        <w:gridCol w:w="1337"/>
        <w:gridCol w:w="1088"/>
      </w:tblGrid>
      <w:tr>
        <w:trPr>
          <w:trHeight w:val="838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9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61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3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The score (or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condition code if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 isn't final).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9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111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compName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component.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102" w:right="2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Dimension: if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score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1"/>
                <w:sz w:val="20"/>
              </w:rPr>
              <w:t> dimension score.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ScorePoints: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if there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  <w:r>
              <w:rPr>
                <w:rFonts w:ascii="Arial"/>
                <w:spacing w:val="-1"/>
                <w:sz w:val="20"/>
              </w:rPr>
              <w:t> dimensions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score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whole item.</w:t>
            </w:r>
          </w:p>
          <w:p>
            <w:pPr>
              <w:pStyle w:val="TableParagraph"/>
              <w:spacing w:line="240" w:lineRule="auto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ConditionCodes: if the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 value is actional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condition code (typically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3157"/>
        <w:gridCol w:w="1435"/>
        <w:gridCol w:w="2070"/>
        <w:gridCol w:w="883"/>
        <w:gridCol w:w="2357"/>
        <w:gridCol w:w="1337"/>
        <w:gridCol w:w="1088"/>
      </w:tblGrid>
      <w:tr>
        <w:trPr>
          <w:trHeight w:val="838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9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211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10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apply to all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dimensions).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dimension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2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Identifies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 dimension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property.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sequence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1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Used to count backreads.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all other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types.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9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conditionCode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Blank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if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record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regular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otherwise list the</w:t>
            </w:r>
            <w:r>
              <w:rPr>
                <w:rFonts w:ascii="Arial"/>
                <w:spacing w:val="3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condition code. Only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 scores.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 integer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score.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6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userId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the scorer.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Required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Initial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Reliability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Resolution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Backread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Final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69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userLastName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Last</w:t>
            </w:r>
            <w:r>
              <w:rPr>
                <w:rFonts w:ascii="Arial"/>
                <w:spacing w:val="-1"/>
                <w:sz w:val="20"/>
              </w:rPr>
              <w:t> 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scorer.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29" w:lineRule="exact"/>
              <w:ind w:left="54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1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userFirstName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 name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scorer.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Optional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29" w:lineRule="exact"/>
              <w:ind w:left="54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9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Acceptable Values for Opportunity Sectio" w:id="68"/>
      <w:bookmarkEnd w:id="68"/>
      <w:r>
        <w:rPr/>
      </w:r>
      <w:bookmarkStart w:name="_bookmark39" w:id="69"/>
      <w:bookmarkEnd w:id="69"/>
      <w:r>
        <w:rPr/>
      </w:r>
      <w:r>
        <w:rPr>
          <w:rFonts w:ascii="Arial"/>
          <w:i/>
          <w:spacing w:val="-1"/>
          <w:sz w:val="24"/>
        </w:rPr>
        <w:t>Acceptable</w:t>
      </w:r>
      <w:r>
        <w:rPr>
          <w:rFonts w:ascii="Arial"/>
          <w:i/>
          <w:spacing w:val="1"/>
          <w:sz w:val="24"/>
        </w:rPr>
        <w:t> </w:t>
      </w:r>
      <w:r>
        <w:rPr>
          <w:rFonts w:ascii="Arial"/>
          <w:i/>
          <w:spacing w:val="-1"/>
          <w:sz w:val="24"/>
        </w:rPr>
        <w:t>Values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for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Opportunity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Section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3597" w:right="0"/>
        <w:jc w:val="left"/>
      </w:pPr>
      <w:bookmarkStart w:name="_bookmark40" w:id="70"/>
      <w:bookmarkEnd w:id="70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22.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Opportunity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Section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Acceptable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Values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Definitions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620"/>
        <w:gridCol w:w="3230"/>
        <w:gridCol w:w="5670"/>
      </w:tblGrid>
      <w:tr>
        <w:trPr>
          <w:trHeight w:val="563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67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7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69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11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status</w:t>
            </w:r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appeal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been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flagged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appeal.</w:t>
            </w:r>
          </w:p>
        </w:tc>
      </w:tr>
      <w:tr>
        <w:trPr>
          <w:trHeight w:val="311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completed (deprecated)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Deprecated.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expired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expired</w:t>
            </w:r>
          </w:p>
        </w:tc>
      </w:tr>
      <w:tr>
        <w:trPr>
          <w:trHeight w:val="469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handscoring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9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 the</w:t>
            </w:r>
            <w:r>
              <w:rPr>
                <w:rFonts w:ascii="Arial"/>
                <w:spacing w:val="4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process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being hand scored.</w:t>
            </w:r>
          </w:p>
        </w:tc>
      </w:tr>
      <w:tr>
        <w:trPr>
          <w:trHeight w:val="311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invalidated (depreciated)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Deprecated.</w:t>
            </w:r>
          </w:p>
        </w:tc>
      </w:tr>
      <w:tr>
        <w:trPr>
          <w:trHeight w:val="469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paused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been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paused.</w:t>
            </w:r>
          </w:p>
        </w:tc>
      </w:tr>
      <w:tr>
        <w:trPr>
          <w:trHeight w:val="47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reported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been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reported as</w:t>
            </w:r>
            <w:r>
              <w:rPr>
                <w:rFonts w:ascii="Arial"/>
                <w:sz w:val="20"/>
              </w:rPr>
              <w:t> 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TRT</w:t>
            </w:r>
          </w:p>
        </w:tc>
      </w:tr>
      <w:tr>
        <w:trPr>
          <w:trHeight w:val="47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reset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been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reset</w:t>
            </w:r>
          </w:p>
        </w:tc>
      </w:tr>
      <w:tr>
        <w:trPr>
          <w:trHeight w:val="469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scored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been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scored.</w:t>
            </w:r>
          </w:p>
        </w:tc>
      </w:tr>
      <w:tr>
        <w:trPr>
          <w:trHeight w:val="47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submitted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5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opportunity within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Test Delivery System </w:t>
            </w:r>
            <w:r>
              <w:rPr>
                <w:rFonts w:ascii="Arial"/>
                <w:sz w:val="20"/>
              </w:rPr>
              <w:t>has </w:t>
            </w:r>
            <w:r>
              <w:rPr>
                <w:rFonts w:ascii="Arial"/>
                <w:spacing w:val="-1"/>
                <w:sz w:val="20"/>
              </w:rPr>
              <w:t>been</w:t>
            </w:r>
            <w:r>
              <w:rPr>
                <w:rFonts w:ascii="Arial"/>
                <w:spacing w:val="4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submitted.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status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occurs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before the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scored.</w:t>
            </w:r>
          </w:p>
        </w:tc>
      </w:tr>
      <w:tr>
        <w:trPr>
          <w:trHeight w:val="47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9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 Item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EBSR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Evidence-based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selected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EQ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Equation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Extended Response</w:t>
            </w:r>
          </w:p>
        </w:tc>
      </w:tr>
      <w:tr>
        <w:trPr>
          <w:trHeight w:val="311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GI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Grid Item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HTQ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Hot</w:t>
            </w:r>
            <w:r>
              <w:rPr>
                <w:rFonts w:ascii="Arial"/>
                <w:spacing w:val="-1"/>
                <w:sz w:val="20"/>
              </w:rPr>
              <w:t> Text Questions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MC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Multiple Choice</w:t>
            </w:r>
          </w:p>
        </w:tc>
      </w:tr>
      <w:tr>
        <w:trPr>
          <w:trHeight w:val="311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Match Interaction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MS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 w:before="69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Multi-Select</w:t>
            </w:r>
          </w:p>
        </w:tc>
      </w:tr>
    </w:tbl>
    <w:p>
      <w:pPr>
        <w:spacing w:after="0" w:line="229" w:lineRule="exact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620"/>
        <w:gridCol w:w="3230"/>
        <w:gridCol w:w="5670"/>
      </w:tblGrid>
      <w:tr>
        <w:trPr>
          <w:trHeight w:val="562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67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7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 Definition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SA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Short Answer</w:t>
            </w:r>
          </w:p>
        </w:tc>
      </w:tr>
      <w:tr>
        <w:trPr>
          <w:trHeight w:val="311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TI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Table Interaction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TUT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Tutorial Item Type</w:t>
            </w:r>
          </w:p>
        </w:tc>
      </w:tr>
      <w:tr>
        <w:trPr>
          <w:trHeight w:val="310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WER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Writing Extended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</w:t>
            </w:r>
          </w:p>
        </w:tc>
      </w:tr>
      <w:tr>
        <w:trPr>
          <w:trHeight w:val="311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WORDLIST</w:t>
            </w:r>
            <w:r>
              <w:rPr>
                <w:rFonts w:ascii="Arial"/>
                <w:sz w:val="20"/>
              </w:rPr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 containing glossary entries</w:t>
            </w:r>
          </w:p>
        </w:tc>
      </w:tr>
      <w:tr>
        <w:trPr>
          <w:trHeight w:val="325" w:hRule="exact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Stimulus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2"/>
              <w:ind w:left="15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 type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1"/>
                <w:sz w:val="20"/>
              </w:rPr>
              <w:t>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stimulus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passages</w:t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/>
          <w:sz w:val="28"/>
          <w:szCs w:val="28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TDS Report: Comment" w:id="71"/>
      <w:bookmarkEnd w:id="71"/>
      <w:r>
        <w:rPr>
          <w:b w:val="0"/>
        </w:rPr>
      </w:r>
      <w:bookmarkStart w:name="_bookmark41" w:id="72"/>
      <w:bookmarkEnd w:id="72"/>
      <w:r>
        <w:rPr>
          <w:b w:val="0"/>
        </w:rPr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</w:t>
      </w:r>
      <w:r>
        <w:rPr/>
        <w:t> </w:t>
      </w:r>
      <w:r>
        <w:rPr>
          <w:spacing w:val="-1"/>
        </w:rPr>
        <w:t>Comment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line="240" w:lineRule="auto" w:before="189"/>
        <w:ind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23.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Comment)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620" w:bottom="1360" w:left="880" w:right="880"/>
          <w:cols w:num="2" w:equalWidth="0">
            <w:col w:w="2684" w:space="458"/>
            <w:col w:w="10938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3251"/>
        <w:gridCol w:w="1295"/>
        <w:gridCol w:w="2210"/>
        <w:gridCol w:w="1177"/>
        <w:gridCol w:w="1793"/>
        <w:gridCol w:w="1620"/>
        <w:gridCol w:w="895"/>
      </w:tblGrid>
      <w:tr>
        <w:trPr>
          <w:trHeight w:val="839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8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61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39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93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context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55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Context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comment (e.g.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TESTITEM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GlobalNotes).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Comment element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200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3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18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8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itemPosition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18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If this</w:t>
            </w:r>
            <w:r>
              <w:rPr>
                <w:rFonts w:ascii="Arial"/>
                <w:sz w:val="20"/>
              </w:rPr>
              <w:t> was an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level comment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(context </w:t>
            </w:r>
            <w:r>
              <w:rPr>
                <w:rFonts w:ascii="Arial"/>
                <w:sz w:val="20"/>
              </w:rPr>
              <w:t>= </w:t>
            </w:r>
            <w:r>
              <w:rPr>
                <w:rFonts w:ascii="Arial"/>
                <w:spacing w:val="-1"/>
                <w:sz w:val="20"/>
              </w:rPr>
              <w:t>TESTITEM), the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position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item the comment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refers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to.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3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3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Comment element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9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8"/>
              <w:ind w:left="102" w:right="42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integer, null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allowed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6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 and time the comment </w:t>
            </w:r>
            <w:r>
              <w:rPr>
                <w:rFonts w:ascii="Arial"/>
                <w:sz w:val="20"/>
              </w:rPr>
              <w:t>was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entered.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34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dateTime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Comment element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8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date+time in ISO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8601</w:t>
            </w:r>
            <w:r>
              <w:rPr>
                <w:rFonts w:ascii="Arial"/>
                <w:spacing w:val="-1"/>
                <w:sz w:val="20"/>
              </w:rPr>
              <w:t> format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&lt;node text&gt;</w:t>
            </w:r>
          </w:p>
        </w:tc>
        <w:tc>
          <w:tcPr>
            <w:tcW w:w="3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Comment verbiage.</w:t>
            </w:r>
          </w:p>
        </w:tc>
        <w:tc>
          <w:tcPr>
            <w:tcW w:w="1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string</w:t>
            </w:r>
          </w:p>
        </w:tc>
        <w:tc>
          <w:tcPr>
            <w:tcW w:w="2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Comment element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included,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unlimited</w:t>
            </w:r>
          </w:p>
        </w:tc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1620" w:bottom="1360" w:left="880" w:right="88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/>
          <w:sz w:val="28"/>
          <w:szCs w:val="28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TDS Report: toolUsage" w:id="73"/>
      <w:bookmarkEnd w:id="73"/>
      <w:r>
        <w:rPr>
          <w:b w:val="0"/>
        </w:rPr>
      </w:r>
      <w:bookmarkStart w:name="_bookmark42" w:id="74"/>
      <w:bookmarkEnd w:id="74"/>
      <w:r>
        <w:rPr>
          <w:b w:val="0"/>
        </w:rPr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Report: toolUsage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4"/>
          <w:szCs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pStyle w:val="BodyText"/>
        <w:spacing w:line="240" w:lineRule="auto" w:before="189"/>
        <w:ind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24.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toolUsage)</w:t>
      </w:r>
      <w:r>
        <w:rPr>
          <w:spacing w:val="-1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620" w:bottom="1360" w:left="880" w:right="880"/>
          <w:cols w:num="2" w:equalWidth="0">
            <w:col w:w="2737" w:space="384"/>
            <w:col w:w="10959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2944"/>
        <w:gridCol w:w="1139"/>
        <w:gridCol w:w="2449"/>
        <w:gridCol w:w="956"/>
        <w:gridCol w:w="2039"/>
        <w:gridCol w:w="1937"/>
        <w:gridCol w:w="929"/>
      </w:tblGrid>
      <w:tr>
        <w:trPr>
          <w:trHeight w:val="839" w:hRule="exact"/>
        </w:trPr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23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130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46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0" w:right="64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836" w:hRule="exact"/>
        </w:trPr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toolType</w:t>
            </w:r>
          </w:p>
        </w:tc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102" w:right="14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on certain items</w:t>
            </w:r>
            <w:r>
              <w:rPr>
                <w:rFonts w:ascii="Arial"/>
                <w:sz w:val="20"/>
              </w:rPr>
              <w:t> or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groups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(passages). Type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the tool.</w:t>
            </w:r>
          </w:p>
        </w:tc>
        <w:tc>
          <w:tcPr>
            <w:tcW w:w="1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102" w:right="1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toolUsage element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 this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8"/>
              <w:ind w:left="101" w:right="5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TTS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(TextToSpeech)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toolCode</w:t>
            </w:r>
          </w:p>
        </w:tc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Code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tool.</w:t>
            </w:r>
          </w:p>
        </w:tc>
        <w:tc>
          <w:tcPr>
            <w:tcW w:w="1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102" w:right="19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toolUsage element is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 this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left="100" w:right="57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2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 ASCII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characters</w:t>
            </w:r>
          </w:p>
        </w:tc>
        <w:tc>
          <w:tcPr>
            <w:tcW w:w="1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TDS Report: toolUsage: toolPage" w:id="75"/>
      <w:bookmarkEnd w:id="75"/>
      <w:r>
        <w:rPr/>
      </w:r>
      <w:bookmarkStart w:name="_bookmark43" w:id="76"/>
      <w:bookmarkEnd w:id="76"/>
      <w:r>
        <w:rPr/>
      </w:r>
      <w:r>
        <w:rPr>
          <w:rFonts w:ascii="Arial"/>
          <w:i/>
          <w:spacing w:val="-1"/>
          <w:sz w:val="24"/>
        </w:rPr>
        <w:t>TDS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Report: toolUsage: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toolPage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left="2690" w:right="0"/>
        <w:jc w:val="left"/>
      </w:pP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25.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Test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Integration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XML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Output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Format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(TDS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Report: toolUsage: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toolPage)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8"/>
        <w:gridCol w:w="2335"/>
        <w:gridCol w:w="1298"/>
        <w:gridCol w:w="2404"/>
        <w:gridCol w:w="1018"/>
        <w:gridCol w:w="2312"/>
        <w:gridCol w:w="1890"/>
        <w:gridCol w:w="895"/>
      </w:tblGrid>
      <w:tr>
        <w:trPr>
          <w:trHeight w:val="838" w:hRule="exact"/>
        </w:trPr>
        <w:tc>
          <w:tcPr>
            <w:tcW w:w="1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/>
              <w:ind w:left="102" w:right="47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99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62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Type</w:t>
            </w:r>
            <w:r>
              <w:rPr>
                <w:rFonts w:ascii="Arial"/>
                <w:sz w:val="24"/>
              </w:rPr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Required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Width</w:t>
            </w:r>
            <w:r>
              <w:rPr>
                <w:rFonts w:ascii="Arial"/>
                <w:sz w:val="24"/>
              </w:rPr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915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Acceptable</w:t>
            </w:r>
            <w:r>
              <w:rPr>
                <w:rFonts w:ascii="Arial"/>
                <w:b/>
                <w:color w:val="FFFFFF"/>
                <w:spacing w:val="25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Values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Examples</w:t>
            </w:r>
            <w:r>
              <w:rPr>
                <w:rFonts w:ascii="Arial"/>
                <w:sz w:val="24"/>
              </w:rPr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37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875" w:hRule="exact"/>
        </w:trPr>
        <w:tc>
          <w:tcPr>
            <w:tcW w:w="1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page</w:t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42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Online page the tool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 </w:t>
            </w:r>
            <w:r>
              <w:rPr>
                <w:rFonts w:ascii="Arial"/>
                <w:sz w:val="20"/>
              </w:rPr>
              <w:t>on.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102" w:right="3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7"/>
              <w:ind w:left="102" w:right="1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toolPage element is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 this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 integer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74" w:hRule="exact"/>
        </w:trPr>
        <w:tc>
          <w:tcPr>
            <w:tcW w:w="1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groupId</w:t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Passage ID.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 token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1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toolPage element is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 this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59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25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One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or </w:t>
            </w:r>
            <w:r>
              <w:rPr>
                <w:rFonts w:ascii="Arial"/>
                <w:spacing w:val="-1"/>
                <w:sz w:val="20"/>
              </w:rPr>
              <w:t>more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printable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ASCII characters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75" w:hRule="exact"/>
        </w:trPr>
        <w:tc>
          <w:tcPr>
            <w:tcW w:w="1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count</w:t>
            </w:r>
          </w:p>
        </w:tc>
        <w:tc>
          <w:tcPr>
            <w:tcW w:w="2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2" w:right="41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z w:val="20"/>
              </w:rPr>
              <w:t> of</w:t>
            </w:r>
            <w:r>
              <w:rPr>
                <w:rFonts w:ascii="Arial"/>
                <w:spacing w:val="-1"/>
                <w:sz w:val="20"/>
              </w:rPr>
              <w:t> times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tool was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used.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3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xsd: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unsigned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</w:t>
            </w:r>
          </w:p>
        </w:tc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6"/>
              <w:ind w:left="102" w:right="1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toolPage element is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optional; if included, this</w:t>
            </w:r>
            <w:r>
              <w:rPr>
                <w:rFonts w:ascii="Arial"/>
                <w:spacing w:val="3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attribute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required.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Positive 32-bit integer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5840" w:h="12240" w:orient="landscape"/>
          <w:pgMar w:top="1620" w:bottom="1360" w:left="880" w:right="8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224"/>
        <w:ind w:left="4838" w:right="4935"/>
        <w:jc w:val="center"/>
        <w:rPr>
          <w:b w:val="0"/>
          <w:bCs w:val="0"/>
        </w:rPr>
      </w:pPr>
      <w:bookmarkStart w:name="Appendixes" w:id="77"/>
      <w:bookmarkEnd w:id="77"/>
      <w:r>
        <w:rPr>
          <w:b w:val="0"/>
        </w:rPr>
      </w:r>
      <w:bookmarkStart w:name="_bookmark44" w:id="78"/>
      <w:bookmarkEnd w:id="78"/>
      <w:r>
        <w:rPr>
          <w:b w:val="0"/>
        </w:rPr>
      </w:r>
      <w:r>
        <w:rPr>
          <w:spacing w:val="-1"/>
        </w:rPr>
        <w:t>Appendixes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References" w:id="79"/>
      <w:bookmarkEnd w:id="79"/>
      <w:r>
        <w:rPr>
          <w:b w:val="0"/>
        </w:rPr>
      </w:r>
      <w:bookmarkStart w:name="_bookmark45" w:id="80"/>
      <w:bookmarkEnd w:id="80"/>
      <w:r>
        <w:rPr>
          <w:b w:val="0"/>
        </w:rPr>
      </w: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External References" w:id="81"/>
      <w:bookmarkEnd w:id="81"/>
      <w:r>
        <w:rPr/>
      </w:r>
      <w:bookmarkStart w:name="_bookmark46" w:id="82"/>
      <w:bookmarkEnd w:id="82"/>
      <w:r>
        <w:rPr/>
      </w:r>
      <w:r>
        <w:rPr>
          <w:rFonts w:ascii="Arial"/>
          <w:i/>
          <w:spacing w:val="-1"/>
          <w:sz w:val="24"/>
        </w:rPr>
        <w:t>External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References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16"/>
          <w:szCs w:val="16"/>
        </w:rPr>
      </w:pPr>
    </w:p>
    <w:p>
      <w:pPr>
        <w:pStyle w:val="BodyText"/>
        <w:spacing w:line="240" w:lineRule="auto" w:before="69"/>
        <w:ind w:left="4837" w:right="4936"/>
        <w:jc w:val="center"/>
      </w:pPr>
      <w:bookmarkStart w:name="_bookmark47" w:id="83"/>
      <w:bookmarkEnd w:id="83"/>
      <w:r>
        <w:rPr/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26.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External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References</w:t>
      </w:r>
      <w:r>
        <w:rPr>
          <w:spacing w:val="-1"/>
        </w:rPr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3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6030"/>
        <w:gridCol w:w="3307"/>
        <w:gridCol w:w="2093"/>
        <w:gridCol w:w="1170"/>
      </w:tblGrid>
      <w:tr>
        <w:trPr>
          <w:trHeight w:val="544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No.</w:t>
            </w:r>
            <w:r>
              <w:rPr>
                <w:rFonts w:ascii="Arial"/>
                <w:sz w:val="24"/>
              </w:rPr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Reference</w:t>
            </w:r>
            <w:r>
              <w:rPr>
                <w:rFonts w:ascii="Arial"/>
                <w:sz w:val="24"/>
              </w:rPr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Link</w:t>
            </w:r>
            <w:r>
              <w:rPr>
                <w:rFonts w:ascii="Arial"/>
                <w:sz w:val="24"/>
              </w:rPr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Author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Version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30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Common Education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Data Standards (CEDS)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specification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https://ceds.ed.gov/elements.aspx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ceds.ed.gov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4.0</w:t>
            </w:r>
          </w:p>
        </w:tc>
      </w:tr>
      <w:tr>
        <w:trPr>
          <w:trHeight w:val="30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Administration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Registration Tool (ART)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Upload File Formats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Located in Vendor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packet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6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Reporting System User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Guide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9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https://portal.smarterbalanced.org/l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ibrary/en/reporting-system-user-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guide.pdf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Sample XML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Outputs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TRT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Boarding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Pack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Located in Vendor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packet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1.0</w:t>
            </w:r>
          </w:p>
        </w:tc>
      </w:tr>
      <w:tr>
        <w:trPr>
          <w:trHeight w:val="30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6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 Integration Format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XSD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(Schema)</w:t>
            </w:r>
          </w:p>
        </w:tc>
        <w:tc>
          <w:tcPr>
            <w:tcW w:w="33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Located in Vendor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packet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3.0</w:t>
            </w:r>
          </w:p>
        </w:tc>
      </w:tr>
    </w:tbl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spacing w:before="69"/>
        <w:ind w:left="560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CEDS Reference Table" w:id="84"/>
      <w:bookmarkEnd w:id="84"/>
      <w:r>
        <w:rPr/>
      </w:r>
      <w:bookmarkStart w:name="_bookmark48" w:id="85"/>
      <w:bookmarkEnd w:id="85"/>
      <w:r>
        <w:rPr/>
      </w:r>
      <w:r>
        <w:rPr>
          <w:rFonts w:ascii="Arial"/>
          <w:i/>
          <w:spacing w:val="-1"/>
          <w:sz w:val="24"/>
        </w:rPr>
        <w:t>CEDS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Reference</w:t>
      </w:r>
      <w:r>
        <w:rPr>
          <w:rFonts w:ascii="Arial"/>
          <w:i/>
          <w:sz w:val="24"/>
        </w:rPr>
        <w:t> </w:t>
      </w:r>
      <w:r>
        <w:rPr>
          <w:rFonts w:ascii="Arial"/>
          <w:i/>
          <w:spacing w:val="-1"/>
          <w:sz w:val="24"/>
        </w:rPr>
        <w:t>Table</w:t>
      </w:r>
      <w:r>
        <w:rPr>
          <w:rFonts w:ascii="Arial"/>
          <w:sz w:val="24"/>
        </w:rPr>
      </w:r>
    </w:p>
    <w:p>
      <w:pPr>
        <w:spacing w:line="240" w:lineRule="auto" w:before="5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All</w:t>
      </w:r>
      <w:r>
        <w:rPr/>
        <w:t> </w:t>
      </w:r>
      <w:r>
        <w:rPr>
          <w:spacing w:val="-1"/>
        </w:rPr>
        <w:t>CEDS</w:t>
      </w:r>
      <w:r>
        <w:rPr/>
        <w:t> </w:t>
      </w:r>
      <w:r>
        <w:rPr>
          <w:spacing w:val="-1"/>
        </w:rPr>
        <w:t>references</w:t>
      </w:r>
      <w:r>
        <w:rPr/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found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website</w:t>
      </w:r>
      <w:r>
        <w:rPr/>
        <w:t> </w:t>
      </w:r>
      <w:r>
        <w:rPr>
          <w:spacing w:val="-1"/>
        </w:rPr>
        <w:t>linked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color w:val="0070C0"/>
        </w:rPr>
      </w:r>
      <w:hyperlink w:history="true" w:anchor="_bookmark47">
        <w:r>
          <w:rPr>
            <w:color w:val="0070C0"/>
            <w:spacing w:val="-1"/>
            <w:u w:val="single" w:color="0070C0"/>
          </w:rPr>
          <w:t>Table</w:t>
        </w:r>
        <w:r>
          <w:rPr>
            <w:color w:val="0070C0"/>
            <w:u w:val="single" w:color="0070C0"/>
          </w:rPr>
          <w:t> </w:t>
        </w:r>
        <w:r>
          <w:rPr>
            <w:color w:val="0070C0"/>
            <w:spacing w:val="-1"/>
            <w:u w:val="single" w:color="0070C0"/>
          </w:rPr>
          <w:t>27</w:t>
        </w:r>
        <w:r>
          <w:rPr>
            <w:color w:val="0070C0"/>
          </w:rPr>
        </w:r>
      </w:hyperlink>
      <w:r>
        <w:rPr>
          <w:spacing w:val="-1"/>
        </w:rPr>
        <w:t>.</w:t>
      </w:r>
    </w:p>
    <w:p>
      <w:pPr>
        <w:pStyle w:val="BodyText"/>
        <w:spacing w:line="240" w:lineRule="auto" w:before="120"/>
        <w:ind w:right="0"/>
        <w:jc w:val="left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convivence,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table</w:t>
      </w:r>
      <w:r>
        <w:rPr/>
        <w:t> </w:t>
      </w:r>
      <w:r>
        <w:rPr>
          <w:spacing w:val="-1"/>
        </w:rPr>
        <w:t>below</w:t>
      </w:r>
      <w:r>
        <w:rPr>
          <w:spacing w:val="1"/>
        </w:rPr>
        <w:t> </w:t>
      </w:r>
      <w:r>
        <w:rPr>
          <w:spacing w:val="-1"/>
        </w:rPr>
        <w:t>provides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reference</w:t>
      </w:r>
      <w:r>
        <w:rPr/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specification</w:t>
      </w:r>
      <w:r>
        <w:rPr/>
        <w:t> </w:t>
      </w:r>
      <w:r>
        <w:rPr>
          <w:spacing w:val="-1"/>
        </w:rPr>
        <w:t>tables,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TDS</w:t>
      </w:r>
      <w:r>
        <w:rPr/>
        <w:t> </w:t>
      </w:r>
      <w:r>
        <w:rPr>
          <w:spacing w:val="-1"/>
        </w:rPr>
        <w:t>Feidl</w:t>
      </w:r>
      <w:r>
        <w:rPr>
          <w:spacing w:val="92"/>
        </w:rPr>
        <w:t> </w:t>
      </w:r>
      <w:r>
        <w:rPr>
          <w:spacing w:val="-1"/>
        </w:rPr>
        <w:t>Name,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affected</w:t>
      </w:r>
      <w:r>
        <w:rPr/>
        <w:t> </w:t>
      </w:r>
      <w:r>
        <w:rPr>
          <w:spacing w:val="-1"/>
        </w:rPr>
        <w:t>attributes,</w:t>
      </w:r>
      <w:r>
        <w:rPr/>
        <w:t> </w:t>
      </w:r>
      <w:r>
        <w:rPr>
          <w:spacing w:val="-1"/>
        </w:rPr>
        <w:t>the CEDS</w:t>
      </w:r>
      <w:r>
        <w:rPr/>
        <w:t> </w:t>
      </w:r>
      <w:r>
        <w:rPr>
          <w:spacing w:val="-1"/>
        </w:rPr>
        <w:t>Element</w:t>
      </w:r>
      <w:r>
        <w:rPr/>
        <w:t> </w:t>
      </w:r>
      <w:r>
        <w:rPr>
          <w:spacing w:val="-1"/>
        </w:rPr>
        <w:t>ID, the</w:t>
      </w:r>
      <w:r>
        <w:rPr/>
        <w:t> </w:t>
      </w:r>
      <w:r>
        <w:rPr>
          <w:spacing w:val="-1"/>
        </w:rPr>
        <w:t>webpage</w:t>
      </w:r>
      <w:r>
        <w:rPr>
          <w:spacing w:val="1"/>
        </w:rPr>
        <w:t> </w:t>
      </w:r>
      <w:r>
        <w:rPr>
          <w:spacing w:val="-1"/>
        </w:rPr>
        <w:t>for the</w:t>
      </w:r>
      <w:r>
        <w:rPr/>
        <w:t> </w:t>
      </w:r>
      <w:r>
        <w:rPr>
          <w:spacing w:val="-1"/>
        </w:rPr>
        <w:t>ID,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CEDS</w:t>
      </w:r>
      <w:r>
        <w:rPr/>
        <w:t> </w:t>
      </w:r>
      <w:r>
        <w:rPr>
          <w:spacing w:val="-1"/>
        </w:rPr>
        <w:t>Domain</w:t>
      </w:r>
      <w:r>
        <w:rPr>
          <w:spacing w:val="1"/>
        </w:rPr>
        <w:t> </w:t>
      </w:r>
      <w:r>
        <w:rPr>
          <w:spacing w:val="-1"/>
        </w:rPr>
        <w:t>Entity</w:t>
      </w:r>
      <w:r>
        <w:rPr/>
        <w:t> </w:t>
      </w:r>
      <w:r>
        <w:rPr>
          <w:spacing w:val="-1"/>
        </w:rPr>
        <w:t>Schema</w:t>
      </w:r>
      <w:r>
        <w:rPr/>
        <w:t> </w:t>
      </w:r>
      <w:r>
        <w:rPr>
          <w:spacing w:val="-1"/>
        </w:rPr>
        <w:t>location</w:t>
      </w:r>
      <w:r>
        <w:rPr/>
        <w:t> </w:t>
      </w:r>
      <w:r>
        <w:rPr>
          <w:spacing w:val="-1"/>
        </w:rPr>
        <w:t>for the</w:t>
      </w:r>
      <w:r>
        <w:rPr>
          <w:spacing w:val="104"/>
        </w:rPr>
        <w:t> </w:t>
      </w:r>
      <w:r>
        <w:rPr>
          <w:spacing w:val="-1"/>
        </w:rPr>
        <w:t>element.</w:t>
      </w:r>
    </w:p>
    <w:p>
      <w:pPr>
        <w:spacing w:after="0" w:line="240" w:lineRule="auto"/>
        <w:jc w:val="left"/>
        <w:sectPr>
          <w:pgSz w:w="15840" w:h="12240" w:orient="landscape"/>
          <w:pgMar w:header="722" w:footer="1161" w:top="1620" w:bottom="1360" w:left="880" w:right="780"/>
        </w:sectPr>
      </w:pPr>
    </w:p>
    <w:p>
      <w:pPr>
        <w:spacing w:line="240" w:lineRule="auto" w:before="8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351.779999pt;margin-top:266.519989pt;width:29.5pt;height:.1pt;mso-position-horizontal-relative:page;mso-position-vertical-relative:page;z-index:-248344" coordorigin="7036,5330" coordsize="590,2">
            <v:shape style="position:absolute;left:7036;top:5330;width:590;height:2" coordorigin="7036,5330" coordsize="590,0" path="m7036,5330l7625,5330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37.019989pt;width:67.3pt;height:.1pt;mso-position-horizontal-relative:page;mso-position-vertical-relative:page;z-index:-248320" coordorigin="7036,6740" coordsize="1346,2">
            <v:shape style="position:absolute;left:7036;top:6740;width:1346;height:2" coordorigin="7036,6740" coordsize="1346,0" path="m7036,6740l8381,6740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48.540009pt;width:29.5pt;height:.1pt;mso-position-horizontal-relative:page;mso-position-vertical-relative:page;z-index:-248296" coordorigin="7036,6971" coordsize="590,2">
            <v:shape style="position:absolute;left:7036;top:6971;width:590;height:2" coordorigin="7036,6971" coordsize="590,0" path="m7036,6971l7625,6971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72pt;width:67.3pt;height:.1pt;mso-position-horizontal-relative:page;mso-position-vertical-relative:page;z-index:-248272" coordorigin="7036,7440" coordsize="1346,2">
            <v:shape style="position:absolute;left:7036;top:7440;width:1346;height:2" coordorigin="7036,7440" coordsize="1346,0" path="m7036,7440l8381,7440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83.519989pt;width:29.5pt;height:.1pt;mso-position-horizontal-relative:page;mso-position-vertical-relative:page;z-index:-248248" coordorigin="7036,7670" coordsize="590,2">
            <v:shape style="position:absolute;left:7036;top:7670;width:590;height:2" coordorigin="7036,7670" coordsize="590,0" path="m7036,7670l7625,7670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07.040009pt;width:67.3pt;height:.1pt;mso-position-horizontal-relative:page;mso-position-vertical-relative:page;z-index:-248224" coordorigin="7036,8141" coordsize="1346,2">
            <v:shape style="position:absolute;left:7036;top:8141;width:1346;height:2" coordorigin="7036,8141" coordsize="1346,0" path="m7036,8141l8381,8141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18.5pt;width:29.5pt;height:.1pt;mso-position-horizontal-relative:page;mso-position-vertical-relative:page;z-index:-248200" coordorigin="7036,8370" coordsize="590,2">
            <v:shape style="position:absolute;left:7036;top:8370;width:590;height:2" coordorigin="7036,8370" coordsize="590,0" path="m7036,8370l7625,8370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42.019989pt;width:40.65pt;height:.1pt;mso-position-horizontal-relative:page;mso-position-vertical-relative:page;z-index:-248176" coordorigin="7036,8840" coordsize="813,2">
            <v:shape style="position:absolute;left:7036;top:8840;width:813;height:2" coordorigin="7036,8840" coordsize="813,0" path="m7036,8840l7848,8840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53.540009pt;width:50.6pt;height:.1pt;mso-position-horizontal-relative:page;mso-position-vertical-relative:page;z-index:-248152" coordorigin="7036,9071" coordsize="1012,2">
            <v:shape style="position:absolute;left:7036;top:9071;width:1012;height:2" coordorigin="7036,9071" coordsize="1012,0" path="m7036,9071l8047,9071e" filled="false" stroked="true" strokeweight=".82pt" strokecolor="#0000ff">
              <v:path arrowok="t"/>
            </v:shape>
            <w10:wrap type="none"/>
          </v:group>
        </w:pict>
      </w:r>
    </w:p>
    <w:p>
      <w:pPr>
        <w:pStyle w:val="BodyText"/>
        <w:spacing w:line="240" w:lineRule="auto" w:before="69"/>
        <w:ind w:left="0" w:right="0"/>
        <w:jc w:val="center"/>
      </w:pPr>
      <w:r>
        <w:rPr/>
        <w:pict>
          <v:group style="position:absolute;margin-left:351.779999pt;margin-top:87.245857pt;width:67.3pt;height:.1pt;mso-position-horizontal-relative:page;mso-position-vertical-relative:paragraph;z-index:-248392" coordorigin="7036,1745" coordsize="1346,2">
            <v:shape style="position:absolute;left:7036;top:1745;width:1346;height:2" coordorigin="7036,1745" coordsize="1346,0" path="m7036,1745l8381,174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98.765862pt;width:46.15pt;height:.1pt;mso-position-horizontal-relative:page;mso-position-vertical-relative:paragraph;z-index:-248368" coordorigin="7036,1975" coordsize="923,2">
            <v:shape style="position:absolute;left:7036;top:1975;width:923;height:2" coordorigin="7036,1975" coordsize="923,0" path="m7036,1975l7958,1975e" filled="false" stroked="true" strokeweight=".82pt" strokecolor="#0000ff">
              <v:path arrowok="t"/>
            </v:shape>
            <w10:wrap type="none"/>
          </v:group>
        </w:pict>
      </w:r>
      <w:r>
        <w:rPr/>
      </w:r>
      <w:r>
        <w:rPr>
          <w:spacing w:val="-1"/>
          <w:u w:val="single" w:color="000000"/>
        </w:rPr>
        <w:t>Table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27.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CEDS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References</w:t>
      </w:r>
      <w:r>
        <w:rPr>
          <w:spacing w:val="-1"/>
        </w:rPr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980"/>
        <w:gridCol w:w="1370"/>
        <w:gridCol w:w="1688"/>
        <w:gridCol w:w="1634"/>
        <w:gridCol w:w="108"/>
        <w:gridCol w:w="2567"/>
        <w:gridCol w:w="113"/>
        <w:gridCol w:w="3510"/>
      </w:tblGrid>
      <w:tr>
        <w:trPr>
          <w:trHeight w:val="859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39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No.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13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57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ID</w:t>
            </w:r>
            <w:r>
              <w:rPr>
                <w:rFonts w:ascii="Arial"/>
                <w:sz w:val="24"/>
              </w:rPr>
            </w:r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008000"/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Webpage</w:t>
            </w:r>
            <w:r>
              <w:rPr>
                <w:rFonts w:ascii="Arial"/>
                <w:sz w:val="24"/>
              </w:rPr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10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Domain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Entity</w:t>
            </w:r>
            <w:r>
              <w:rPr>
                <w:rFonts w:ascii="Arial"/>
                <w:b/>
                <w:color w:val="FFFFFF"/>
                <w:spacing w:val="30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Schema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4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14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</w:rPr>
                <w:t>000977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CFCF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41" w:lineRule="exact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https://ceds.ed.gov/element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/000977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Administration</w:t>
            </w:r>
            <w:r>
              <w:rPr>
                <w:rFonts w:ascii="Arial"/>
                <w:sz w:val="20"/>
              </w:rPr>
              <w:t> -&gt;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AssessmentAdministrationName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9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8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6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testId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15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15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1067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001067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AssessmentIdentifier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16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16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177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000177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-&gt;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AssessmentLevelForWhichDesigned</w:t>
            </w:r>
          </w:p>
        </w:tc>
      </w:tr>
      <w:tr>
        <w:trPr>
          <w:trHeight w:val="47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8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17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17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29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000029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AssessmentType</w:t>
            </w:r>
          </w:p>
        </w:tc>
      </w:tr>
      <w:tr>
        <w:trPr>
          <w:trHeight w:val="469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Test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academicYe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z w:val="20"/>
              </w:rPr>
              <w:t>ar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18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18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243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000243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7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School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Session </w:t>
            </w:r>
            <w:r>
              <w:rPr>
                <w:rFonts w:ascii="Arial"/>
                <w:sz w:val="20"/>
              </w:rPr>
              <w:t>-&gt;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SchoolYear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LastOrSurname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19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19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172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000172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&gt;Identity-&gt;Name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FirstName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20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20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115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000115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Student-&gt;Identity-&gt;Name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MiddleName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21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21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184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000184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Student-&gt;Identity-&gt;Name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Birthdate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22">
              <w:r>
                <w:rPr>
                  <w:rFonts w:ascii="Arial"/>
                  <w:color w:val="0000FF"/>
                  <w:spacing w:val="-1"/>
                  <w:sz w:val="20"/>
                </w:rPr>
                <w:t>CEDS ID</w:t>
              </w:r>
              <w:r>
                <w:rPr>
                  <w:rFonts w:ascii="Arial"/>
                  <w:sz w:val="20"/>
                </w:rPr>
              </w:r>
            </w:hyperlink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22">
              <w:r>
                <w:rPr>
                  <w:rFonts w:ascii="Arial"/>
                  <w:color w:val="0000FF"/>
                  <w:spacing w:val="-1"/>
                  <w:sz w:val="20"/>
                </w:rPr>
                <w:t>Element </w:t>
              </w:r>
              <w:r>
                <w:rPr>
                  <w:rFonts w:ascii="Arial"/>
                  <w:color w:val="0000FF"/>
                  <w:sz w:val="20"/>
                </w:rPr>
                <w:t>33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000033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StudentIdentifier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23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23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1071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001071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&gt;Identity-</w:t>
            </w: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&gt;Identification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11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1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GradeLevelWhe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nAssessed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24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24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126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000126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1" w:right="1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-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&gt;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Registration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51.779999pt;margin-top:161.220001pt;width:67.3pt;height:.1pt;mso-position-horizontal-relative:page;mso-position-vertical-relative:page;z-index:-248128" coordorigin="7036,3224" coordsize="1346,2">
            <v:shape style="position:absolute;left:7036;top:3224;width:1346;height:2" coordorigin="7036,3224" coordsize="1346,0" path="m7036,3224l8381,322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172.740005pt;width:29.5pt;height:.1pt;mso-position-horizontal-relative:page;mso-position-vertical-relative:page;z-index:-248104" coordorigin="7036,3455" coordsize="590,2">
            <v:shape style="position:absolute;left:7036;top:3455;width:590;height:2" coordorigin="7036,3455" coordsize="590,0" path="m7036,3455l7625,345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266.220001pt;width:67.3pt;height:.1pt;mso-position-horizontal-relative:page;mso-position-vertical-relative:page;z-index:-248080" coordorigin="7036,5324" coordsize="1346,2">
            <v:shape style="position:absolute;left:7036;top:5324;width:1346;height:2" coordorigin="7036,5324" coordsize="1346,0" path="m7036,5324l8381,532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277.739990pt;width:23.9pt;height:.1pt;mso-position-horizontal-relative:page;mso-position-vertical-relative:page;z-index:-248056" coordorigin="7036,5555" coordsize="478,2">
            <v:shape style="position:absolute;left:7036;top:5555;width:478;height:2" coordorigin="7036,5555" coordsize="478,0" path="m7036,5555l7513,555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12.720001pt;width:23.9pt;height:.1pt;mso-position-horizontal-relative:page;mso-position-vertical-relative:page;z-index:-248032" coordorigin="7036,6254" coordsize="478,2">
            <v:shape style="position:absolute;left:7036;top:6254;width:478;height:2" coordorigin="7036,6254" coordsize="478,0" path="m7036,6254l7513,625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36.23999pt;width:67.3pt;height:.1pt;mso-position-horizontal-relative:page;mso-position-vertical-relative:page;z-index:-248008" coordorigin="7036,6725" coordsize="1346,2">
            <v:shape style="position:absolute;left:7036;top:6725;width:1346;height:2" coordorigin="7036,6725" coordsize="1346,0" path="m7036,6725l8381,672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47.700012pt;width:29.5pt;height:.1pt;mso-position-horizontal-relative:page;mso-position-vertical-relative:page;z-index:-247984" coordorigin="7036,6954" coordsize="590,2">
            <v:shape style="position:absolute;left:7036;top:6954;width:590;height:2" coordorigin="7036,6954" coordsize="590,0" path="m7036,6954l7625,695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382.73999pt;width:29.5pt;height:.1pt;mso-position-horizontal-relative:page;mso-position-vertical-relative:page;z-index:-247960" coordorigin="7036,7655" coordsize="590,2">
            <v:shape style="position:absolute;left:7036;top:7655;width:590;height:2" coordorigin="7036,7655" coordsize="590,0" path="m7036,7655l7625,765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17.720001pt;width:29.5pt;height:.1pt;mso-position-horizontal-relative:page;mso-position-vertical-relative:page;z-index:-247936" coordorigin="7036,8354" coordsize="590,2">
            <v:shape style="position:absolute;left:7036;top:8354;width:590;height:2" coordorigin="7036,8354" coordsize="590,0" path="m7036,8354l7625,835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41.23999pt;width:67.3pt;height:.1pt;mso-position-horizontal-relative:page;mso-position-vertical-relative:page;z-index:-247912" coordorigin="7036,8825" coordsize="1346,2">
            <v:shape style="position:absolute;left:7036;top:8825;width:1346;height:2" coordorigin="7036,8825" coordsize="1346,0" path="m7036,8825l8381,882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52.700012pt;width:29.5pt;height:.1pt;mso-position-horizontal-relative:page;mso-position-vertical-relative:page;z-index:-247888" coordorigin="7036,9054" coordsize="590,2">
            <v:shape style="position:absolute;left:7036;top:9054;width:590;height:2" coordorigin="7036,9054" coordsize="590,0" path="m7036,9054l7625,9054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980"/>
        <w:gridCol w:w="1370"/>
        <w:gridCol w:w="1688"/>
        <w:gridCol w:w="1634"/>
        <w:gridCol w:w="2788"/>
        <w:gridCol w:w="3510"/>
      </w:tblGrid>
      <w:tr>
        <w:trPr>
          <w:trHeight w:val="858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39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No.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13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57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ID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Webpage</w:t>
            </w:r>
            <w:r>
              <w:rPr>
                <w:rFonts w:ascii="Arial"/>
                <w:sz w:val="24"/>
              </w:rPr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10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Domain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Entity</w:t>
            </w:r>
            <w:r>
              <w:rPr>
                <w:rFonts w:ascii="Arial"/>
                <w:b/>
                <w:color w:val="FFFFFF"/>
                <w:spacing w:val="30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Schema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12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Sex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25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25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255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000255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HispanicOrLatin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oEthnicity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26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26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144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000144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14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8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AmericanIndian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OrAlaskaNative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27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27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16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000016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Asian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28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28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20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000020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16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3"/>
              <w:ind w:left="102" w:right="10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BlackOrAfricanA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merican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29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29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34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000034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White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30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0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301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000301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NativeHawaiian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OrOtherPacificIs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lander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1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1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192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000192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&gt;Demographic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26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DemographicRa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ceTwoOrMoreR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2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2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973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000973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IDEAIndicator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33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3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151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000151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&gt;Disability</w:t>
            </w:r>
          </w:p>
        </w:tc>
      </w:tr>
      <w:tr>
        <w:trPr>
          <w:trHeight w:val="93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LEPStatus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EnglishLanguag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eAcquisitionStat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us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4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34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180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000180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7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Limited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Proficiency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51.779999pt;margin-top:172.740005pt;width:29.5pt;height:.1pt;mso-position-horizontal-relative:page;mso-position-vertical-relative:page;z-index:-247864" coordorigin="7036,3455" coordsize="590,2">
            <v:shape style="position:absolute;left:7036;top:3455;width:590;height:2" coordorigin="7036,3455" coordsize="590,0" path="m7036,3455l7625,345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207.720001pt;width:23.9pt;height:.1pt;mso-position-horizontal-relative:page;mso-position-vertical-relative:page;z-index:-247840" coordorigin="7036,4154" coordsize="478,2">
            <v:shape style="position:absolute;left:7036;top:4154;width:478;height:2" coordorigin="7036,4154" coordsize="478,0" path="m7036,4154l7513,415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266.220001pt;width:67.3pt;height:.1pt;mso-position-horizontal-relative:page;mso-position-vertical-relative:page;z-index:-247816" coordorigin="7036,5324" coordsize="1346,2">
            <v:shape style="position:absolute;left:7036;top:5324;width:1346;height:2" coordorigin="7036,5324" coordsize="1346,0" path="m7036,5324l8381,5324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277.739990pt;width:35.050pt;height:.1pt;mso-position-horizontal-relative:page;mso-position-vertical-relative:page;z-index:-247792" coordorigin="7036,5555" coordsize="701,2">
            <v:shape style="position:absolute;left:7036;top:5555;width:701;height:2" coordorigin="7036,5555" coordsize="701,0" path="m7036,5555l7736,5555e" filled="false" stroked="true" strokeweight=".82pt" strokecolor="#0000ff">
              <v:path arrowok="t"/>
            </v:shape>
            <w10:wrap type="none"/>
          </v:group>
        </w:pict>
      </w:r>
      <w:r>
        <w:rPr/>
        <w:pict>
          <v:group style="position:absolute;margin-left:351.779999pt;margin-top:487.679993pt;width:29.5pt;height:.1pt;mso-position-horizontal-relative:page;mso-position-vertical-relative:page;z-index:-247768" coordorigin="7036,9754" coordsize="590,2">
            <v:shape style="position:absolute;left:7036;top:9754;width:590;height:2" coordorigin="7036,9754" coordsize="590,0" path="m7036,9754l7625,9754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980"/>
        <w:gridCol w:w="1370"/>
        <w:gridCol w:w="1688"/>
        <w:gridCol w:w="1634"/>
        <w:gridCol w:w="2788"/>
        <w:gridCol w:w="3510"/>
      </w:tblGrid>
      <w:tr>
        <w:trPr>
          <w:trHeight w:val="858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39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No.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13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57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ID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Webpage</w:t>
            </w:r>
            <w:r>
              <w:rPr>
                <w:rFonts w:ascii="Arial"/>
                <w:sz w:val="24"/>
              </w:rPr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10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Domain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Entity</w:t>
            </w:r>
            <w:r>
              <w:rPr>
                <w:rFonts w:ascii="Arial"/>
                <w:b/>
                <w:color w:val="FFFFFF"/>
                <w:spacing w:val="30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Schema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22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Section504Statu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s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5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5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249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000249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Disability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8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EconomicDisad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vantageStatus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6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6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86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000086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Economically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Disadvantaged </w:t>
            </w:r>
            <w:r>
              <w:rPr>
                <w:rFonts w:ascii="Arial"/>
                <w:sz w:val="20"/>
              </w:rPr>
              <w:t>-&gt;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EconomicDisadvantageStatus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24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LanguageCode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7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37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317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000317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1" w:right="45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Language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CEDS Language Codes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MilitaryStatus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hyperlink r:id="rId38">
              <w:r>
                <w:rPr>
                  <w:rFonts w:ascii="Arial"/>
                  <w:color w:val="0000FF"/>
                  <w:spacing w:val="-1"/>
                  <w:sz w:val="20"/>
                </w:rPr>
                <w:t>CEDS Element</w:t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38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1576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001576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Demographic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MigrantStatus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39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39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189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000189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1" w:right="4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Migrant -&gt;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MigrantStatus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FirstEntryDateIn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toUSSchool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0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0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529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000529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Immigrant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16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LimitedEnglishP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roficiencyEntryD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ate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1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1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 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1247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001247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7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Limited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Proficiency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LEPExitDate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2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2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570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000570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7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Limited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English Proficiency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7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TitleIIILanguage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InstructionProgr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amType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3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3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447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000447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5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School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Institution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Characteristics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8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PrimaryDisabilit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yType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4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44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218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000218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Disability</w:t>
            </w:r>
          </w:p>
        </w:tc>
      </w:tr>
      <w:tr>
        <w:trPr>
          <w:trHeight w:val="47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32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0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StateAbbreviatio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z w:val="20"/>
              </w:rPr>
              <w:t>n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5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45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267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000267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SEA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Address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USPS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51.779999pt;margin-top:341.459991pt;width:29.5pt;height:.1pt;mso-position-horizontal-relative:page;mso-position-vertical-relative:page;z-index:-247744" coordorigin="7036,6829" coordsize="590,2">
            <v:shape style="position:absolute;left:7036;top:6829;width:590;height:2" coordorigin="7036,6829" coordsize="590,0" path="m7036,6829l7625,6829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980"/>
        <w:gridCol w:w="1370"/>
        <w:gridCol w:w="1688"/>
        <w:gridCol w:w="1634"/>
        <w:gridCol w:w="2788"/>
        <w:gridCol w:w="3510"/>
      </w:tblGrid>
      <w:tr>
        <w:trPr>
          <w:trHeight w:val="858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39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Ref</w:t>
            </w:r>
            <w:r>
              <w:rPr>
                <w:rFonts w:ascii="Arial"/>
                <w:b/>
                <w:color w:val="FFFFFF"/>
                <w:spacing w:val="21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No.</w:t>
            </w:r>
            <w:r>
              <w:rPr>
                <w:rFonts w:ascii="Arial"/>
                <w:sz w:val="24"/>
              </w:rPr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XML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Hierarchy</w:t>
            </w:r>
            <w:r>
              <w:rPr>
                <w:rFonts w:ascii="Arial"/>
                <w:sz w:val="24"/>
              </w:rPr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left="102" w:right="13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TDS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Field</w:t>
            </w:r>
            <w:r>
              <w:rPr>
                <w:rFonts w:ascii="Arial"/>
                <w:b/>
                <w:color w:val="FFFFFF"/>
                <w:spacing w:val="24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Name</w:t>
            </w:r>
            <w:r>
              <w:rPr>
                <w:rFonts w:ascii="Arial"/>
                <w:b/>
                <w:color w:val="FFFFFF"/>
                <w:spacing w:val="22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(attribute)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57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Attribute</w:t>
            </w:r>
            <w:r>
              <w:rPr>
                <w:rFonts w:ascii="Arial"/>
                <w:b/>
                <w:color w:val="FFFFFF"/>
                <w:spacing w:val="26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(Value)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sz w:val="24"/>
              </w:rPr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Element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ID</w:t>
            </w:r>
            <w:r>
              <w:rPr>
                <w:rFonts w:ascii="Arial"/>
                <w:sz w:val="24"/>
              </w:rPr>
            </w:r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Webpage</w:t>
            </w:r>
            <w:r>
              <w:rPr>
                <w:rFonts w:ascii="Arial"/>
                <w:sz w:val="24"/>
              </w:rPr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40" w:lineRule="auto" w:before="148"/>
              <w:ind w:left="102" w:right="1046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CEDS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Domain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Entity</w:t>
            </w:r>
            <w:r>
              <w:rPr>
                <w:rFonts w:ascii="Arial"/>
                <w:b/>
                <w:color w:val="FFFFFF"/>
                <w:spacing w:val="30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Schema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7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examineeRelations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hip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3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33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examineeRelations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hip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DistrictId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6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6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637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000637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Student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Enrollment</w:t>
            </w:r>
          </w:p>
        </w:tc>
      </w:tr>
      <w:tr>
        <w:trPr>
          <w:trHeight w:val="93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34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examineeRelations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hip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DistrictName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7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7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204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000204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1" w:right="19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Identification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Organization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Identifier</w:t>
            </w:r>
          </w:p>
        </w:tc>
      </w:tr>
      <w:tr>
        <w:trPr>
          <w:trHeight w:val="93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examineeRelations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hip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SchoolId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8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48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1069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001069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K12-&gt;K12 Student-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&gt;Enrollment</w:t>
            </w:r>
          </w:p>
        </w:tc>
      </w:tr>
      <w:tr>
        <w:trPr>
          <w:trHeight w:val="93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36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Examinee: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examineeRelations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hip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SchoolName</w:t>
            </w:r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49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49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191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000191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School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Identification</w:t>
            </w:r>
          </w:p>
        </w:tc>
      </w:tr>
      <w:tr>
        <w:trPr>
          <w:trHeight w:val="1159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7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startDate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0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0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962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1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51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963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000962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000963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Administration ID</w:t>
            </w:r>
          </w:p>
        </w:tc>
      </w:tr>
      <w:tr>
        <w:trPr>
          <w:trHeight w:val="116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7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1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dateComplet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z w:val="20"/>
              </w:rPr>
              <w:t>ed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2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2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964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3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3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965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000964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000965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5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Administration</w:t>
            </w:r>
          </w:p>
        </w:tc>
      </w:tr>
      <w:tr>
        <w:trPr>
          <w:trHeight w:val="47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7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TAID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4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54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88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2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000088</w:t>
            </w:r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K12 Staff </w:t>
            </w:r>
            <w:r>
              <w:rPr>
                <w:rFonts w:ascii="Arial"/>
                <w:sz w:val="20"/>
              </w:rPr>
              <w:t>-&gt;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Contact 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Email</w:t>
            </w:r>
          </w:p>
        </w:tc>
      </w:tr>
    </w:tbl>
    <w:p>
      <w:pPr>
        <w:spacing w:after="0" w:line="229" w:lineRule="exact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51.779999pt;margin-top:345.540009pt;width:29.5pt;height:.1pt;mso-position-horizontal-relative:page;mso-position-vertical-relative:page;z-index:-247720" coordorigin="7036,6911" coordsize="590,2">
            <v:shape style="position:absolute;left:7036;top:6911;width:590;height:2" coordorigin="7036,6911" coordsize="590,0" path="m7036,6911l7625,6911e" filled="false" stroked="true" strokeweight=".82pt" strokecolor="#0000ff">
              <v:path arrowok="t"/>
            </v:shape>
            <w10:wrap type="none"/>
          </v:group>
        </w:pic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  <w:bookmarkStart w:name="_bookmark49" w:id="86"/>
      <w:bookmarkEnd w:id="86"/>
      <w:r>
        <w:rPr/>
      </w:r>
      <w:r>
        <w:rPr>
          <w:rFonts w:ascii="Times New Roman" w:hAnsi="Times New Roman" w:cs="Times New Roman" w:eastAsia="Times New Roman"/>
          <w:sz w:val="15"/>
          <w:szCs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980"/>
        <w:gridCol w:w="1370"/>
        <w:gridCol w:w="1688"/>
        <w:gridCol w:w="1634"/>
        <w:gridCol w:w="108"/>
        <w:gridCol w:w="2567"/>
        <w:gridCol w:w="113"/>
        <w:gridCol w:w="3510"/>
      </w:tblGrid>
      <w:tr>
        <w:trPr>
          <w:trHeight w:val="1159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75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2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ParticipantS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essionPlatfo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rmUserAgen</w:t>
            </w:r>
            <w:r>
              <w:rPr>
                <w:rFonts w:ascii="Arial"/>
                <w:spacing w:val="24"/>
                <w:sz w:val="20"/>
              </w:rPr>
              <w:t> </w:t>
            </w:r>
            <w:r>
              <w:rPr>
                <w:rFonts w:ascii="Arial"/>
                <w:sz w:val="20"/>
              </w:rPr>
              <w:t>t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5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5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1152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1" w:lineRule="exact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https://ceds.ed.gov/element</w:t>
            </w:r>
            <w:r>
              <w:rPr>
                <w:rFonts w:ascii="Arial"/>
                <w:sz w:val="21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/001152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1" w:right="13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Participant Session -&gt;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AssessmentParticipantSessionPlatfo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rmUserAgent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41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Accommodation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type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6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6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385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000385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5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pacing w:val="28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 Participant Session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42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</w:t>
            </w:r>
            <w:r>
              <w:rPr>
                <w:rFonts w:ascii="Arial"/>
                <w:spacing w:val="2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Accommodation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value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7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7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724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000724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 Item Response</w:t>
            </w:r>
          </w:p>
        </w:tc>
      </w:tr>
      <w:tr>
        <w:trPr>
          <w:trHeight w:val="469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43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 Item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bankKey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8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58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1181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001181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</w:t>
            </w:r>
          </w:p>
        </w:tc>
      </w:tr>
      <w:tr>
        <w:trPr>
          <w:trHeight w:val="701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44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3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 Item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format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9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9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1158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001158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 Item APIP</w:t>
            </w:r>
            <w:r>
              <w:rPr>
                <w:rFonts w:ascii="Arial"/>
                <w:spacing w:val="30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Interaction</w:t>
            </w:r>
          </w:p>
        </w:tc>
      </w:tr>
      <w:tr>
        <w:trPr>
          <w:trHeight w:val="70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 Item: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&lt;node text&gt;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57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z w:val="20"/>
              </w:rPr>
              <w:t> </w:t>
            </w:r>
            <w:hyperlink r:id="rId57"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color w:val="0000FF"/>
                  <w:sz w:val="20"/>
                </w:rPr>
                <w:t> </w:t>
              </w:r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ID</w:t>
              </w:r>
              <w:r>
                <w:rPr>
                  <w:rFonts w:ascii="Arial"/>
                  <w:color w:val="0000FF"/>
                  <w:sz w:val="20"/>
                  <w:u w:val="single" w:color="0000FF"/>
                </w:rPr>
                <w:t> 724</w:t>
              </w:r>
              <w:r>
                <w:rPr>
                  <w:rFonts w:ascii="Arial"/>
                  <w:color w:val="0000FF"/>
                  <w:sz w:val="20"/>
                </w:rPr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000724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 Item Response</w:t>
            </w:r>
          </w:p>
        </w:tc>
      </w:tr>
      <w:tr>
        <w:trPr>
          <w:trHeight w:val="1160" w:hRule="exact"/>
        </w:trPr>
        <w:tc>
          <w:tcPr>
            <w:tcW w:w="8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46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02" w:right="27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TDS Report:</w:t>
            </w:r>
            <w:r>
              <w:rPr>
                <w:rFonts w:ascii="Arial"/>
                <w:spacing w:val="2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Opportunity: Item:</w:t>
            </w:r>
            <w:r>
              <w:rPr>
                <w:rFonts w:ascii="Arial"/>
                <w:spacing w:val="2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Response</w:t>
            </w:r>
          </w:p>
        </w:tc>
        <w:tc>
          <w:tcPr>
            <w:tcW w:w="13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date</w:t>
            </w:r>
          </w:p>
        </w:tc>
        <w:tc>
          <w:tcPr>
            <w:tcW w:w="1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60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60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958</w:t>
              </w:r>
              <w:r>
                <w:rPr>
                  <w:rFonts w:ascii="Arial"/>
                  <w:sz w:val="20"/>
                </w:rPr>
              </w:r>
            </w:hyperlink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1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0000FF"/>
                <w:sz w:val="20"/>
              </w:rPr>
            </w:r>
            <w:hyperlink r:id="rId61">
              <w:r>
                <w:rPr>
                  <w:rFonts w:ascii="Arial"/>
                  <w:color w:val="0000FF"/>
                  <w:spacing w:val="-1"/>
                  <w:sz w:val="20"/>
                  <w:u w:val="single" w:color="0000FF"/>
                </w:rPr>
                <w:t>CEDS Element</w:t>
              </w:r>
              <w:r>
                <w:rPr>
                  <w:rFonts w:ascii="Arial"/>
                  <w:color w:val="0000FF"/>
                  <w:sz w:val="20"/>
                </w:rPr>
              </w:r>
            </w:hyperlink>
            <w:r>
              <w:rPr>
                <w:rFonts w:ascii="Arial"/>
                <w:color w:val="0000FF"/>
                <w:spacing w:val="26"/>
                <w:sz w:val="20"/>
              </w:rPr>
              <w:t> </w:t>
            </w:r>
            <w:hyperlink r:id="rId61">
              <w:r>
                <w:rPr>
                  <w:rFonts w:ascii="Arial"/>
                  <w:color w:val="0000FF"/>
                  <w:spacing w:val="-1"/>
                  <w:sz w:val="20"/>
                </w:rPr>
                <w:t>ID</w:t>
              </w:r>
              <w:r>
                <w:rPr>
                  <w:rFonts w:ascii="Arial"/>
                  <w:color w:val="0000FF"/>
                  <w:sz w:val="20"/>
                </w:rPr>
                <w:t> 959</w:t>
              </w:r>
              <w:r>
                <w:rPr>
                  <w:rFonts w:ascii="Arial"/>
                  <w:sz w:val="20"/>
                </w:rPr>
              </w:r>
            </w:hyperlink>
          </w:p>
        </w:tc>
        <w:tc>
          <w:tcPr>
            <w:tcW w:w="1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6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000958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https://ceds.ed.gov/element/</w:t>
            </w:r>
            <w:r>
              <w:rPr>
                <w:rFonts w:ascii="Arial"/>
                <w:spacing w:val="2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000959</w:t>
            </w:r>
          </w:p>
        </w:tc>
        <w:tc>
          <w:tcPr>
            <w:tcW w:w="11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2" w:right="16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K12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-&gt;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Assessment</w:t>
            </w:r>
            <w:r>
              <w:rPr>
                <w:rFonts w:ascii="Arial"/>
                <w:spacing w:val="2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Item </w:t>
            </w:r>
            <w:r>
              <w:rPr>
                <w:rFonts w:ascii="Arial"/>
                <w:sz w:val="20"/>
              </w:rPr>
              <w:t>-&gt; </w:t>
            </w:r>
            <w:r>
              <w:rPr>
                <w:rFonts w:ascii="Arial"/>
                <w:spacing w:val="-1"/>
                <w:sz w:val="20"/>
              </w:rPr>
              <w:t>Assessment Item Response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Prior Revision History for Version 1" w:id="87"/>
      <w:bookmarkEnd w:id="87"/>
      <w:r>
        <w:rPr>
          <w:b w:val="0"/>
        </w:rPr>
      </w:r>
      <w:r>
        <w:rPr>
          <w:spacing w:val="-1"/>
        </w:rPr>
        <w:t>Prior</w:t>
      </w:r>
      <w:r>
        <w:rPr/>
        <w:t> </w:t>
      </w:r>
      <w:r>
        <w:rPr>
          <w:spacing w:val="-1"/>
        </w:rPr>
        <w:t>Revision</w:t>
      </w:r>
      <w:r>
        <w:rPr/>
        <w:t> </w:t>
      </w:r>
      <w:r>
        <w:rPr>
          <w:spacing w:val="-1"/>
        </w:rPr>
        <w:t>History</w:t>
      </w:r>
      <w:r>
        <w:rPr>
          <w:spacing w:val="-3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Version</w:t>
      </w:r>
      <w:r>
        <w:rPr/>
        <w:t> 1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0"/>
        <w:gridCol w:w="4050"/>
        <w:gridCol w:w="1602"/>
      </w:tblGrid>
      <w:tr>
        <w:trPr>
          <w:trHeight w:val="54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Revision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Author/Modifier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Date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42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0.1: Initial Release (DRAFT)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Rami Levy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April </w:t>
            </w:r>
            <w:r>
              <w:rPr>
                <w:rFonts w:ascii="Arial"/>
                <w:sz w:val="20"/>
              </w:rPr>
              <w:t>28,</w:t>
            </w:r>
            <w:r>
              <w:rPr>
                <w:rFonts w:ascii="Arial"/>
                <w:spacing w:val="-1"/>
                <w:sz w:val="20"/>
              </w:rPr>
              <w:t> 2014</w:t>
            </w:r>
          </w:p>
        </w:tc>
      </w:tr>
      <w:tr>
        <w:trPr>
          <w:trHeight w:val="68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left="101" w:right="27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0.2: Clarified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 this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specification covers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both the TDS-to-TIS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TIS-to-DW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interfaces,</w:t>
            </w:r>
            <w:r>
              <w:rPr>
                <w:rFonts w:ascii="Arial"/>
                <w:spacing w:val="79"/>
                <w:sz w:val="20"/>
              </w:rPr>
              <w:t> </w:t>
            </w:r>
            <w:r>
              <w:rPr>
                <w:rFonts w:ascii="Arial"/>
                <w:sz w:val="20"/>
              </w:rPr>
              <w:t>as </w:t>
            </w:r>
            <w:r>
              <w:rPr>
                <w:rFonts w:ascii="Arial"/>
                <w:spacing w:val="-1"/>
                <w:sz w:val="20"/>
              </w:rPr>
              <w:t>they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1"/>
                <w:sz w:val="20"/>
              </w:rPr>
              <w:t> exactly the same.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Rami Levy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July </w:t>
            </w:r>
            <w:r>
              <w:rPr>
                <w:rFonts w:ascii="Arial"/>
                <w:sz w:val="20"/>
              </w:rPr>
              <w:t>8,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2014</w:t>
            </w:r>
          </w:p>
        </w:tc>
      </w:tr>
      <w:tr>
        <w:trPr>
          <w:trHeight w:val="68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0.3: Removed Opportunity/windowStart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Rami Levy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July </w:t>
            </w:r>
            <w:r>
              <w:rPr>
                <w:rFonts w:ascii="Arial"/>
                <w:sz w:val="20"/>
              </w:rPr>
              <w:t>18,</w:t>
            </w:r>
            <w:r>
              <w:rPr>
                <w:rFonts w:ascii="Arial"/>
                <w:spacing w:val="-1"/>
                <w:sz w:val="20"/>
              </w:rPr>
              <w:t> 2014</w:t>
            </w:r>
          </w:p>
        </w:tc>
      </w:tr>
      <w:tr>
        <w:trPr>
          <w:trHeight w:val="68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left="102" w:right="9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0.4: Added/updated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 list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acceptable values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ExamineeAttributes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6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Accommodations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Rami Levy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August </w:t>
            </w:r>
            <w:r>
              <w:rPr>
                <w:rFonts w:ascii="Arial"/>
                <w:sz w:val="20"/>
              </w:rPr>
              <w:t>3,</w:t>
            </w:r>
            <w:r>
              <w:rPr>
                <w:rFonts w:ascii="Arial"/>
                <w:spacing w:val="-1"/>
                <w:sz w:val="20"/>
              </w:rPr>
              <w:t> 2014</w:t>
            </w:r>
          </w:p>
        </w:tc>
      </w:tr>
      <w:tr>
        <w:trPr>
          <w:trHeight w:val="68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left="102" w:right="26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0.5: Updated based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feedback. Several comments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updated, </w:t>
            </w:r>
            <w:r>
              <w:rPr>
                <w:rFonts w:ascii="Arial"/>
                <w:sz w:val="20"/>
              </w:rPr>
              <w:t>added</w:t>
            </w:r>
            <w:r>
              <w:rPr>
                <w:rFonts w:ascii="Arial"/>
                <w:spacing w:val="-1"/>
                <w:sz w:val="20"/>
              </w:rPr>
              <w:t> to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better</w:t>
            </w:r>
            <w:r>
              <w:rPr>
                <w:rFonts w:ascii="Arial"/>
                <w:spacing w:val="6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describe allowable values;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added</w:t>
            </w:r>
            <w:r>
              <w:rPr>
                <w:rFonts w:ascii="Arial"/>
                <w:spacing w:val="-1"/>
                <w:sz w:val="20"/>
              </w:rPr>
              <w:t> effectiveDate attribute. Updated XSD</w:t>
            </w:r>
            <w:r>
              <w:rPr>
                <w:rFonts w:ascii="Arial"/>
                <w:sz w:val="20"/>
              </w:rPr>
              <w:t> and</w:t>
            </w:r>
            <w:r>
              <w:rPr>
                <w:rFonts w:ascii="Arial"/>
                <w:spacing w:val="-1"/>
                <w:sz w:val="20"/>
              </w:rPr>
              <w:t> sample XML.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Rami Levy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August </w:t>
            </w:r>
            <w:r>
              <w:rPr>
                <w:rFonts w:ascii="Arial"/>
                <w:sz w:val="20"/>
              </w:rPr>
              <w:t>14,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2014</w:t>
            </w:r>
          </w:p>
        </w:tc>
      </w:tr>
      <w:tr>
        <w:trPr>
          <w:trHeight w:val="68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left="102" w:right="3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0.6: Added and clarified proposed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solutions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accessibility feature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coding, achievement</w:t>
            </w:r>
            <w:r>
              <w:rPr>
                <w:rFonts w:ascii="Arial"/>
                <w:spacing w:val="8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levels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and subscores.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left="102" w:right="58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(based on proposal from</w:t>
            </w:r>
            <w:r>
              <w:rPr>
                <w:rFonts w:ascii="Arial"/>
                <w:spacing w:val="4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David Lopez</w:t>
            </w:r>
            <w:r>
              <w:rPr>
                <w:rFonts w:ascii="Arial"/>
                <w:sz w:val="20"/>
              </w:rPr>
              <w:t> de</w:t>
            </w:r>
            <w:r>
              <w:rPr>
                <w:rFonts w:ascii="Arial"/>
                <w:spacing w:val="-1"/>
                <w:sz w:val="20"/>
              </w:rPr>
              <w:t> Quintana)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6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September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18,</w:t>
            </w: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2014</w:t>
            </w:r>
          </w:p>
        </w:tc>
      </w:tr>
      <w:tr>
        <w:trPr>
          <w:trHeight w:val="470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 Updated reporting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> accommodations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5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(based on submissions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3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Rami Levy)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October</w:t>
            </w:r>
            <w:r>
              <w:rPr>
                <w:rFonts w:ascii="Arial"/>
                <w:sz w:val="20"/>
              </w:rPr>
              <w:t> 29,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2014</w:t>
            </w:r>
          </w:p>
        </w:tc>
      </w:tr>
      <w:tr>
        <w:trPr>
          <w:trHeight w:val="469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1.1 Changed “Eligible”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accommodations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 “Designated”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  <w:r>
              <w:rPr>
                <w:rFonts w:ascii="Arial"/>
                <w:spacing w:val="-1"/>
                <w:sz w:val="20"/>
              </w:rPr>
              <w:t> December</w:t>
            </w:r>
          </w:p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2014</w:t>
            </w:r>
          </w:p>
        </w:tc>
      </w:tr>
      <w:tr>
        <w:trPr>
          <w:trHeight w:val="470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 Corrections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sample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XML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accommodations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3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(based on information from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Rami Levy)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</w:t>
            </w:r>
            <w:r>
              <w:rPr>
                <w:rFonts w:ascii="Arial"/>
                <w:spacing w:val="-1"/>
                <w:sz w:val="20"/>
              </w:rPr>
              <w:t> December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2014</w:t>
            </w:r>
          </w:p>
        </w:tc>
      </w:tr>
      <w:tr>
        <w:trPr>
          <w:trHeight w:val="470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1.2 Updated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XSD</w:t>
            </w:r>
            <w:r>
              <w:rPr>
                <w:rFonts w:ascii="Arial"/>
                <w:sz w:val="20"/>
              </w:rPr>
              <w:t> and</w:t>
            </w:r>
            <w:r>
              <w:rPr>
                <w:rFonts w:ascii="Arial"/>
                <w:spacing w:val="-1"/>
                <w:sz w:val="20"/>
              </w:rPr>
              <w:t> added second sample result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based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information from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Rami Levy)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</w:t>
            </w:r>
            <w:r>
              <w:rPr>
                <w:rFonts w:ascii="Arial"/>
                <w:spacing w:val="-1"/>
                <w:sz w:val="20"/>
              </w:rPr>
              <w:t> January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2015</w:t>
            </w:r>
          </w:p>
        </w:tc>
      </w:tr>
      <w:tr>
        <w:trPr>
          <w:trHeight w:val="469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1.4 Updated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XSD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based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1"/>
                <w:sz w:val="20"/>
              </w:rPr>
              <w:t> information from</w:t>
            </w:r>
            <w:r>
              <w:rPr>
                <w:rFonts w:ascii="Arial"/>
                <w:spacing w:val="3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Rami Levy)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28</w:t>
            </w:r>
            <w:r>
              <w:rPr>
                <w:rFonts w:ascii="Arial"/>
                <w:spacing w:val="-1"/>
                <w:sz w:val="20"/>
              </w:rPr>
              <w:t> January</w:t>
            </w:r>
          </w:p>
          <w:p>
            <w:pPr>
              <w:pStyle w:val="TableParagraph"/>
              <w:spacing w:line="228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2015</w:t>
            </w:r>
          </w:p>
        </w:tc>
      </w:tr>
      <w:tr>
        <w:trPr>
          <w:trHeight w:val="443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1.5 Updated requirements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Brandt Redd,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Vivian Penet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1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23</w:t>
            </w:r>
            <w:r>
              <w:rPr>
                <w:rFonts w:ascii="Arial"/>
                <w:spacing w:val="-1"/>
                <w:sz w:val="20"/>
              </w:rPr>
              <w:t> May </w:t>
            </w:r>
            <w:r>
              <w:rPr>
                <w:rFonts w:ascii="Arial"/>
                <w:sz w:val="20"/>
              </w:rPr>
              <w:t>2015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0"/>
        <w:gridCol w:w="4050"/>
        <w:gridCol w:w="1602"/>
      </w:tblGrid>
      <w:tr>
        <w:trPr>
          <w:trHeight w:val="54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Revision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Author/Modifier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Date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470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1.6 Added two </w:t>
            </w:r>
            <w:r>
              <w:rPr>
                <w:rFonts w:ascii="Arial" w:hAnsi="Arial" w:cs="Arial" w:eastAsia="Arial"/>
                <w:sz w:val="20"/>
                <w:szCs w:val="20"/>
              </w:rPr>
              <w:t>new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format properties: “completeStatus”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and “administrationCondition”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02</w:t>
            </w:r>
            <w:r>
              <w:rPr>
                <w:rFonts w:ascii="Arial"/>
                <w:spacing w:val="-1"/>
                <w:sz w:val="20"/>
              </w:rPr>
              <w:t> November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2015</w:t>
            </w:r>
          </w:p>
        </w:tc>
      </w:tr>
      <w:tr>
        <w:trPr>
          <w:trHeight w:val="469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247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1.7 Updated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several fields from required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optional and added three new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fields.</w:t>
            </w:r>
            <w:r>
              <w:rPr>
                <w:rFonts w:ascii="Arial"/>
                <w:spacing w:val="5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Updated</w:t>
            </w:r>
            <w:r>
              <w:rPr>
                <w:rFonts w:ascii="Arial"/>
                <w:spacing w:val="9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sample XSD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file.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4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  <w:r>
              <w:rPr>
                <w:rFonts w:ascii="Arial"/>
                <w:spacing w:val="-1"/>
                <w:sz w:val="20"/>
              </w:rPr>
              <w:t> July 2016</w:t>
            </w:r>
          </w:p>
        </w:tc>
      </w:tr>
      <w:tr>
        <w:trPr>
          <w:trHeight w:val="470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1.8 Indicated that Smarter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does</w:t>
            </w:r>
            <w:r>
              <w:rPr>
                <w:rFonts w:ascii="Arial"/>
                <w:sz w:val="20"/>
              </w:rPr>
              <w:t> not</w:t>
            </w:r>
            <w:r>
              <w:rPr>
                <w:rFonts w:ascii="Arial"/>
                <w:spacing w:val="-1"/>
                <w:sz w:val="20"/>
              </w:rPr>
              <w:t> use the Formative assessment type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1"/>
                <w:sz w:val="20"/>
              </w:rPr>
              <w:t> February</w:t>
            </w:r>
          </w:p>
          <w:p>
            <w:pPr>
              <w:pStyle w:val="TableParagraph"/>
              <w:spacing w:line="229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2017</w:t>
            </w:r>
          </w:p>
        </w:tc>
      </w:tr>
      <w:tr>
        <w:trPr>
          <w:trHeight w:val="442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1.9 Added “responseDuration”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Item field.</w:t>
            </w:r>
            <w:r>
              <w:rPr>
                <w:rFonts w:ascii="Arial" w:hAnsi="Arial" w:cs="Arial" w:eastAsia="Arial"/>
                <w:spacing w:val="5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Updated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sample XSD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and XML.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pacing w:val="-1"/>
                <w:sz w:val="20"/>
              </w:rPr>
              <w:t> March 2017</w:t>
            </w:r>
          </w:p>
        </w:tc>
      </w:tr>
      <w:tr>
        <w:trPr>
          <w:trHeight w:val="3352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1"/>
                <w:numId w:val="4"/>
              </w:numPr>
              <w:tabs>
                <w:tab w:pos="548" w:val="left" w:leader="none"/>
              </w:tabs>
              <w:spacing w:line="240" w:lineRule="auto" w:before="0" w:after="0"/>
              <w:ind w:left="547" w:right="0" w:hanging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Adjusted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following: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3" w:val="left" w:leader="none"/>
              </w:tabs>
              <w:spacing w:line="240" w:lineRule="auto" w:before="0" w:after="0"/>
              <w:ind w:left="462" w:right="843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Opportunity:Segment:algorithm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Opportunity:Segment:algorthmVersion are</w:t>
            </w:r>
            <w:r>
              <w:rPr>
                <w:rFonts w:ascii="Arial"/>
                <w:spacing w:val="51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3" w:val="left" w:leader="none"/>
              </w:tabs>
              <w:spacing w:line="244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Opportunity:Item:Response:type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 with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> default value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3" w:val="left" w:leader="none"/>
              </w:tabs>
              <w:spacing w:line="243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Opportunity:responseDuration changed to float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3" w:val="left" w:leader="none"/>
              </w:tabs>
              <w:spacing w:line="244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Opportunity:validity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added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"blank" as</w:t>
            </w:r>
            <w:r>
              <w:rPr>
                <w:rFonts w:ascii="Arial"/>
                <w:sz w:val="20"/>
              </w:rPr>
              <w:t> an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 value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2" w:val="left" w:leader="none"/>
              </w:tabs>
              <w:spacing w:line="244" w:lineRule="exact" w:before="0" w:after="0"/>
              <w:ind w:left="461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Opportunity:administrationCondition enum values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match the data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model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2" w:val="left" w:leader="none"/>
              </w:tabs>
              <w:spacing w:line="240" w:lineRule="auto" w:before="0" w:after="0"/>
              <w:ind w:left="461" w:right="145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Opportunity:completeness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> Opportunity:completeStatus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are optional.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Enum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6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match data model.</w:t>
            </w:r>
            <w:r>
              <w:rPr>
                <w:rFonts w:ascii="Arial"/>
                <w:spacing w:val="5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Added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footnote for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both fields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explain completeStatus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7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preferred over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completeness.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2" w:val="left" w:leader="none"/>
              </w:tabs>
              <w:spacing w:line="244" w:lineRule="exact" w:before="0" w:after="0"/>
              <w:ind w:left="461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Opportunity:effectionDate 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2" w:val="left" w:leader="none"/>
              </w:tabs>
              <w:spacing w:line="243" w:lineRule="exact" w:before="0" w:after="0"/>
              <w:ind w:left="461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ExamineeAttribute:AlternateSSID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optional</w:t>
            </w:r>
          </w:p>
          <w:p>
            <w:pPr>
              <w:pStyle w:val="ListParagraph"/>
              <w:numPr>
                <w:ilvl w:val="2"/>
                <w:numId w:val="4"/>
              </w:numPr>
              <w:tabs>
                <w:tab w:pos="463" w:val="left" w:leader="none"/>
              </w:tabs>
              <w:spacing w:line="240" w:lineRule="auto" w:before="0" w:after="0"/>
              <w:ind w:left="462" w:right="468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Opportunity:assessmentParticipantSessionPlatformUserAgent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added "blank" as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5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acceptable value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13</w:t>
            </w:r>
            <w:r>
              <w:rPr>
                <w:rFonts w:ascii="Arial"/>
                <w:spacing w:val="-1"/>
                <w:sz w:val="20"/>
              </w:rPr>
              <w:t> April 2017</w:t>
            </w:r>
          </w:p>
        </w:tc>
      </w:tr>
      <w:tr>
        <w:trPr>
          <w:trHeight w:val="956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1"/>
                <w:numId w:val="5"/>
              </w:numPr>
              <w:tabs>
                <w:tab w:pos="548" w:val="left" w:leader="none"/>
              </w:tabs>
              <w:spacing w:line="240" w:lineRule="auto" w:before="0" w:after="0"/>
              <w:ind w:left="547" w:right="0" w:hanging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Adjusted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following:</w:t>
            </w:r>
          </w:p>
          <w:p>
            <w:pPr>
              <w:pStyle w:val="ListParagraph"/>
              <w:numPr>
                <w:ilvl w:val="2"/>
                <w:numId w:val="5"/>
              </w:numPr>
              <w:tabs>
                <w:tab w:pos="463" w:val="left" w:leader="none"/>
              </w:tabs>
              <w:spacing w:line="230" w:lineRule="exact" w:before="17" w:after="0"/>
              <w:ind w:left="462" w:right="477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Scores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used </w:t>
            </w:r>
            <w:r>
              <w:rPr>
                <w:rFonts w:ascii="Arial" w:hAnsi="Arial" w:cs="Arial" w:eastAsia="Arial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Smarter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Balanced Assessments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table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align with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 Test Results</w:t>
            </w:r>
            <w:r>
              <w:rPr>
                <w:rFonts w:ascii="Arial" w:hAnsi="Arial" w:cs="Arial" w:eastAsia="Arial"/>
                <w:spacing w:val="6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Data Dictionary</w:t>
            </w:r>
          </w:p>
          <w:p>
            <w:pPr>
              <w:pStyle w:val="ListParagraph"/>
              <w:numPr>
                <w:ilvl w:val="2"/>
                <w:numId w:val="5"/>
              </w:numPr>
              <w:tabs>
                <w:tab w:pos="463" w:val="left" w:leader="none"/>
              </w:tabs>
              <w:spacing w:line="239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Added optional Filipino ethnicity field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09</w:t>
            </w:r>
            <w:r>
              <w:rPr>
                <w:rFonts w:ascii="Arial"/>
                <w:spacing w:val="-1"/>
                <w:sz w:val="20"/>
              </w:rPr>
              <w:t> May </w:t>
            </w:r>
            <w:r>
              <w:rPr>
                <w:rFonts w:ascii="Arial"/>
                <w:sz w:val="20"/>
              </w:rPr>
              <w:t>2017</w:t>
            </w:r>
          </w:p>
        </w:tc>
      </w:tr>
      <w:tr>
        <w:trPr>
          <w:trHeight w:val="442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1.12 Added EnglishLanguageAcquisitionStatus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field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26</w:t>
            </w:r>
            <w:r>
              <w:rPr>
                <w:rFonts w:ascii="Arial"/>
                <w:spacing w:val="-1"/>
                <w:sz w:val="20"/>
              </w:rPr>
              <w:t> July 2018</w:t>
            </w:r>
          </w:p>
        </w:tc>
      </w:tr>
      <w:tr>
        <w:trPr>
          <w:trHeight w:val="443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1.13 Added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MilitaryStatus field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2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  <w:r>
              <w:rPr>
                <w:rFonts w:ascii="Arial"/>
                <w:spacing w:val="-1"/>
                <w:sz w:val="20"/>
              </w:rPr>
              <w:t> August 2018</w:t>
            </w:r>
          </w:p>
        </w:tc>
      </w:tr>
      <w:tr>
        <w:trPr>
          <w:trHeight w:val="956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1"/>
                <w:numId w:val="6"/>
              </w:numPr>
              <w:tabs>
                <w:tab w:pos="548" w:val="left" w:leader="none"/>
              </w:tabs>
              <w:spacing w:line="240" w:lineRule="auto" w:before="0" w:after="0"/>
              <w:ind w:left="547" w:right="0" w:hanging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Adjusted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following:</w:t>
            </w:r>
          </w:p>
          <w:p>
            <w:pPr>
              <w:pStyle w:val="ListParagraph"/>
              <w:numPr>
                <w:ilvl w:val="2"/>
                <w:numId w:val="6"/>
              </w:numPr>
              <w:tabs>
                <w:tab w:pos="463" w:val="left" w:leader="none"/>
              </w:tabs>
              <w:spacing w:line="230" w:lineRule="exact" w:before="17" w:after="0"/>
              <w:ind w:left="462" w:right="479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Added target level scores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to the "Scores Used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spacing w:val="-1"/>
                <w:sz w:val="20"/>
              </w:rPr>
              <w:t> Smarter</w:t>
            </w:r>
            <w:r>
              <w:rPr>
                <w:rFonts w:ascii="Arial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Balanced Assessments"</w:t>
            </w:r>
            <w:r>
              <w:rPr>
                <w:rFonts w:ascii="Arial"/>
                <w:spacing w:val="59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table</w:t>
            </w:r>
          </w:p>
          <w:p>
            <w:pPr>
              <w:pStyle w:val="ListParagraph"/>
              <w:numPr>
                <w:ilvl w:val="2"/>
                <w:numId w:val="6"/>
              </w:numPr>
              <w:tabs>
                <w:tab w:pos="463" w:val="left" w:leader="none"/>
              </w:tabs>
              <w:spacing w:line="239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Added "Other" </w:t>
            </w:r>
            <w:r>
              <w:rPr>
                <w:rFonts w:ascii="Arial"/>
                <w:sz w:val="20"/>
              </w:rPr>
              <w:t>as a</w:t>
            </w:r>
            <w:r>
              <w:rPr>
                <w:rFonts w:ascii="Arial"/>
                <w:spacing w:val="-1"/>
                <w:sz w:val="20"/>
              </w:rPr>
              <w:t> Sex choice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7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28</w:t>
            </w:r>
            <w:r>
              <w:rPr>
                <w:rFonts w:ascii="Arial"/>
                <w:spacing w:val="-1"/>
                <w:sz w:val="20"/>
              </w:rPr>
              <w:t> November</w:t>
            </w:r>
          </w:p>
          <w:p>
            <w:pPr>
              <w:pStyle w:val="TableParagraph"/>
              <w:spacing w:line="230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2018</w:t>
            </w:r>
          </w:p>
        </w:tc>
      </w:tr>
    </w:tbl>
    <w:p>
      <w:pPr>
        <w:spacing w:after="0" w:line="230" w:lineRule="exact"/>
        <w:jc w:val="left"/>
        <w:rPr>
          <w:rFonts w:ascii="Arial" w:hAnsi="Arial" w:cs="Arial" w:eastAsia="Arial"/>
          <w:sz w:val="20"/>
          <w:szCs w:val="20"/>
        </w:rPr>
        <w:sectPr>
          <w:pgSz w:w="15840" w:h="12240" w:orient="landscape"/>
          <w:pgMar w:header="722" w:footer="1161" w:top="1620" w:bottom="1360" w:left="880" w:right="8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0"/>
        <w:gridCol w:w="4050"/>
        <w:gridCol w:w="1602"/>
      </w:tblGrid>
      <w:tr>
        <w:trPr>
          <w:trHeight w:val="544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Revision</w:t>
            </w:r>
            <w:r>
              <w:rPr>
                <w:rFonts w:ascii="Arial"/>
                <w:b/>
                <w:color w:val="FFFFFF"/>
                <w:sz w:val="24"/>
              </w:rPr>
              <w:t> 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>Description</w:t>
            </w:r>
            <w:r>
              <w:rPr>
                <w:rFonts w:ascii="Arial"/>
                <w:sz w:val="24"/>
              </w:rPr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Author/Modifier</w:t>
            </w:r>
            <w:r>
              <w:rPr>
                <w:rFonts w:ascii="Arial"/>
                <w:sz w:val="24"/>
              </w:rPr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000"/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/>
                <w:b/>
                <w:color w:val="FFFFFF"/>
                <w:spacing w:val="-1"/>
                <w:sz w:val="24"/>
              </w:rPr>
              <w:t>Date</w:t>
            </w:r>
            <w:r>
              <w:rPr>
                <w:rFonts w:ascii="Arial"/>
                <w:sz w:val="24"/>
              </w:rPr>
            </w:r>
          </w:p>
        </w:tc>
      </w:tr>
      <w:tr>
        <w:trPr>
          <w:trHeight w:val="727" w:hRule="exact"/>
        </w:trPr>
        <w:tc>
          <w:tcPr>
            <w:tcW w:w="8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ListParagraph"/>
              <w:numPr>
                <w:ilvl w:val="1"/>
                <w:numId w:val="7"/>
              </w:numPr>
              <w:tabs>
                <w:tab w:pos="548" w:val="left" w:leader="none"/>
              </w:tabs>
              <w:spacing w:line="240" w:lineRule="auto" w:before="0" w:after="0"/>
              <w:ind w:left="547" w:right="0" w:hanging="4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Adjusted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 following:</w:t>
            </w:r>
          </w:p>
          <w:p>
            <w:pPr>
              <w:pStyle w:val="ListParagraph"/>
              <w:numPr>
                <w:ilvl w:val="2"/>
                <w:numId w:val="7"/>
              </w:numPr>
              <w:tabs>
                <w:tab w:pos="463" w:val="left" w:leader="none"/>
              </w:tabs>
              <w:spacing w:line="244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Opportunity: status</w:t>
            </w:r>
            <w:r>
              <w:rPr>
                <w:rFonts w:ascii="Arial" w:hAnsi="Arial" w:cs="Arial" w:eastAsia="Arial"/>
                <w:sz w:val="20"/>
                <w:szCs w:val="20"/>
              </w:rPr>
              <w:t> –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deprecated the expired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status</w:t>
            </w:r>
          </w:p>
          <w:p>
            <w:pPr>
              <w:pStyle w:val="ListParagraph"/>
              <w:numPr>
                <w:ilvl w:val="2"/>
                <w:numId w:val="7"/>
              </w:numPr>
              <w:tabs>
                <w:tab w:pos="463" w:val="left" w:leader="none"/>
              </w:tabs>
              <w:spacing w:line="241" w:lineRule="exact" w:before="0" w:after="0"/>
              <w:ind w:left="462" w:right="0" w:hanging="2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Opportunity: completeness</w:t>
            </w:r>
            <w:r>
              <w:rPr>
                <w:rFonts w:ascii="Arial" w:hAnsi="Arial" w:cs="Arial" w:eastAsia="Arial"/>
                <w:sz w:val="20"/>
                <w:szCs w:val="20"/>
              </w:rPr>
              <w:t> –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added expired</w:t>
            </w:r>
          </w:p>
        </w:tc>
        <w:tc>
          <w:tcPr>
            <w:tcW w:w="4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Alex </w:t>
            </w:r>
            <w:r>
              <w:rPr>
                <w:rFonts w:ascii="Arial"/>
                <w:sz w:val="20"/>
              </w:rPr>
              <w:t>Dean</w:t>
            </w:r>
          </w:p>
        </w:tc>
        <w:tc>
          <w:tcPr>
            <w:tcW w:w="1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21</w:t>
            </w:r>
            <w:r>
              <w:rPr>
                <w:rFonts w:ascii="Arial"/>
                <w:spacing w:val="-1"/>
                <w:sz w:val="20"/>
              </w:rPr>
              <w:t> May </w:t>
            </w:r>
            <w:r>
              <w:rPr>
                <w:rFonts w:ascii="Arial"/>
                <w:sz w:val="20"/>
              </w:rPr>
              <w:t>2019</w:t>
            </w:r>
          </w:p>
        </w:tc>
      </w:tr>
    </w:tbl>
    <w:sectPr>
      <w:pgSz w:w="15840" w:h="12240" w:orient="landscape"/>
      <w:pgMar w:header="722" w:footer="1161" w:top="1620" w:bottom="1360" w:left="8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640015pt;margin-top:722.956238pt;width:10.7pt;height:14pt;mso-position-horizontal-relative:page;mso-position-vertical-relative:page;z-index:-2489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640015pt;margin-top:722.956238pt;width:10.7pt;height:14pt;mso-position-horizontal-relative:page;mso-position-vertical-relative:page;z-index:-24894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7.339996pt;margin-top:542.956238pt;width:17.350pt;height:14pt;mso-position-horizontal-relative:page;mso-position-vertical-relative:page;z-index:-2488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7.400002pt;margin-top:36.099998pt;width:141.849913pt;height:45.199792pt;mso-position-horizontal-relative:page;mso-position-vertical-relative:page;z-index:-249016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.179993pt;margin-top:38.536224pt;width:190.8pt;height:27.8pt;mso-position-horizontal-relative:page;mso-position-vertical-relative:page;z-index:-248992" type="#_x0000_t202" filled="false" stroked="false">
          <v:textbox inset="0,0,0,0">
            <w:txbxContent>
              <w:p>
                <w:pPr>
                  <w:pStyle w:val="BodyText"/>
                  <w:spacing w:line="240" w:lineRule="auto"/>
                  <w:ind w:left="142" w:right="18" w:hanging="123"/>
                  <w:jc w:val="left"/>
                </w:pPr>
                <w:r>
                  <w:rPr>
                    <w:spacing w:val="-1"/>
                  </w:rPr>
                  <w:t>SmarterApp</w:t>
                </w:r>
                <w:r>
                  <w:rPr/>
                  <w:t> </w:t>
                </w:r>
                <w:r>
                  <w:rPr>
                    <w:spacing w:val="-1"/>
                  </w:rPr>
                  <w:t>Interface Specification:</w:t>
                </w:r>
                <w:r>
                  <w:rPr>
                    <w:spacing w:val="34"/>
                  </w:rPr>
                  <w:t> </w:t>
                </w:r>
                <w:r>
                  <w:rPr>
                    <w:spacing w:val="-1"/>
                  </w:rPr>
                  <w:t>Test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Transmission</w:t>
                </w:r>
                <w:r>
                  <w:rPr/>
                  <w:t> </w:t>
                </w:r>
                <w:r>
                  <w:rPr>
                    <w:spacing w:val="-1"/>
                  </w:rPr>
                  <w:t>Format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.450001pt;margin-top:36.099998pt;width:141.849909pt;height:45.199853pt;mso-position-horizontal-relative:page;mso-position-vertical-relative:page;z-index:-248920" type="#_x0000_t75" stroked="false">
          <v:imagedata r:id="rId1" o:title=""/>
        </v:shape>
      </w:pict>
    </w:r>
    <w:r>
      <w:rPr/>
      <w:pict>
        <v:shape style="position:absolute;margin-left:546.440002pt;margin-top:38.536224pt;width:192.1pt;height:27.8pt;mso-position-horizontal-relative:page;mso-position-vertical-relative:page;z-index:-248896" type="#_x0000_t202" filled="false" stroked="false">
          <v:textbox inset="0,0,0,0">
            <w:txbxContent>
              <w:p>
                <w:pPr>
                  <w:pStyle w:val="BodyText"/>
                  <w:spacing w:line="240" w:lineRule="auto"/>
                  <w:ind w:left="20" w:right="18" w:firstLine="92"/>
                  <w:jc w:val="left"/>
                </w:pPr>
                <w:r>
                  <w:rPr>
                    <w:spacing w:val="-1"/>
                  </w:rPr>
                  <w:t>SmarterApp</w:t>
                </w:r>
                <w:r>
                  <w:rPr/>
                  <w:t> </w:t>
                </w:r>
                <w:r>
                  <w:rPr>
                    <w:spacing w:val="-1"/>
                  </w:rPr>
                  <w:t>Interface Specification</w:t>
                </w:r>
                <w:r>
                  <w:rPr>
                    <w:spacing w:val="37"/>
                  </w:rPr>
                  <w:t> </w:t>
                </w:r>
                <w:r>
                  <w:rPr>
                    <w:spacing w:val="-1"/>
                  </w:rPr>
                  <w:t>Test</w:t>
                </w:r>
                <w:r>
                  <w:rPr/>
                  <w:t> </w:t>
                </w:r>
                <w:r>
                  <w:rPr>
                    <w:spacing w:val="-1"/>
                  </w:rPr>
                  <w:t>Integration</w:t>
                </w:r>
                <w:r>
                  <w:rPr/>
                  <w:t> to </w:t>
                </w:r>
                <w:r>
                  <w:rPr>
                    <w:spacing w:val="-1"/>
                  </w:rPr>
                  <w:t>Data</w:t>
                </w:r>
                <w:r>
                  <w:rPr/>
                  <w:t> </w:t>
                </w:r>
                <w:r>
                  <w:rPr>
                    <w:spacing w:val="-1"/>
                  </w:rPr>
                  <w:t>Warehouse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547" w:hanging="446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547" w:hanging="446"/>
        <w:jc w:val="left"/>
      </w:pPr>
      <w:rPr>
        <w:rFonts w:hint="default" w:ascii="Arial" w:hAnsi="Arial" w:eastAsia="Arial"/>
        <w:sz w:val="20"/>
        <w:szCs w:val="20"/>
      </w:rPr>
    </w:lvl>
    <w:lvl w:ilvl="2">
      <w:start w:val="1"/>
      <w:numFmt w:val="bullet"/>
      <w:lvlText w:val=""/>
      <w:lvlJc w:val="left"/>
      <w:pPr>
        <w:ind w:left="462" w:hanging="270"/>
      </w:pPr>
      <w:rPr>
        <w:rFonts w:hint="default" w:ascii="Symbol" w:hAnsi="Symbol" w:eastAsia="Symbol"/>
        <w:sz w:val="20"/>
        <w:szCs w:val="20"/>
      </w:rPr>
    </w:lvl>
    <w:lvl w:ilvl="3">
      <w:start w:val="1"/>
      <w:numFmt w:val="bullet"/>
      <w:lvlText w:val="•"/>
      <w:lvlJc w:val="left"/>
      <w:pPr>
        <w:ind w:left="2263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1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8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6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4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2" w:hanging="27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47" w:hanging="446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47" w:hanging="446"/>
        <w:jc w:val="left"/>
      </w:pPr>
      <w:rPr>
        <w:rFonts w:hint="default" w:ascii="Arial" w:hAnsi="Arial" w:eastAsia="Arial"/>
        <w:sz w:val="20"/>
        <w:szCs w:val="20"/>
      </w:rPr>
    </w:lvl>
    <w:lvl w:ilvl="2">
      <w:start w:val="1"/>
      <w:numFmt w:val="bullet"/>
      <w:lvlText w:val=""/>
      <w:lvlJc w:val="left"/>
      <w:pPr>
        <w:ind w:left="462" w:hanging="270"/>
      </w:pPr>
      <w:rPr>
        <w:rFonts w:hint="default" w:ascii="Symbol" w:hAnsi="Symbol" w:eastAsia="Symbol"/>
        <w:sz w:val="20"/>
        <w:szCs w:val="20"/>
      </w:rPr>
    </w:lvl>
    <w:lvl w:ilvl="3">
      <w:start w:val="1"/>
      <w:numFmt w:val="bullet"/>
      <w:lvlText w:val="•"/>
      <w:lvlJc w:val="left"/>
      <w:pPr>
        <w:ind w:left="2263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1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8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6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4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2" w:hanging="27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47" w:hanging="446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47" w:hanging="446"/>
        <w:jc w:val="left"/>
      </w:pPr>
      <w:rPr>
        <w:rFonts w:hint="default" w:ascii="Arial" w:hAnsi="Arial" w:eastAsia="Arial"/>
        <w:sz w:val="20"/>
        <w:szCs w:val="20"/>
      </w:rPr>
    </w:lvl>
    <w:lvl w:ilvl="2">
      <w:start w:val="1"/>
      <w:numFmt w:val="bullet"/>
      <w:lvlText w:val=""/>
      <w:lvlJc w:val="left"/>
      <w:pPr>
        <w:ind w:left="462" w:hanging="270"/>
      </w:pPr>
      <w:rPr>
        <w:rFonts w:hint="default" w:ascii="Symbol" w:hAnsi="Symbol" w:eastAsia="Symbol"/>
        <w:sz w:val="20"/>
        <w:szCs w:val="20"/>
      </w:rPr>
    </w:lvl>
    <w:lvl w:ilvl="3">
      <w:start w:val="1"/>
      <w:numFmt w:val="bullet"/>
      <w:lvlText w:val="•"/>
      <w:lvlJc w:val="left"/>
      <w:pPr>
        <w:ind w:left="2263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1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8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6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4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2" w:hanging="27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47" w:hanging="446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7" w:hanging="446"/>
        <w:jc w:val="left"/>
      </w:pPr>
      <w:rPr>
        <w:rFonts w:hint="default" w:ascii="Arial" w:hAnsi="Arial" w:eastAsia="Arial"/>
        <w:sz w:val="20"/>
        <w:szCs w:val="20"/>
      </w:rPr>
    </w:lvl>
    <w:lvl w:ilvl="2">
      <w:start w:val="1"/>
      <w:numFmt w:val="bullet"/>
      <w:lvlText w:val=""/>
      <w:lvlJc w:val="left"/>
      <w:pPr>
        <w:ind w:left="462" w:hanging="270"/>
      </w:pPr>
      <w:rPr>
        <w:rFonts w:hint="default" w:ascii="Symbol" w:hAnsi="Symbol" w:eastAsia="Symbol"/>
        <w:sz w:val="20"/>
        <w:szCs w:val="20"/>
      </w:rPr>
    </w:lvl>
    <w:lvl w:ilvl="3">
      <w:start w:val="1"/>
      <w:numFmt w:val="bullet"/>
      <w:lvlText w:val="•"/>
      <w:lvlJc w:val="left"/>
      <w:pPr>
        <w:ind w:left="2263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1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8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36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94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2" w:hanging="27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102" w:hanging="323"/>
        <w:jc w:val="left"/>
      </w:pPr>
      <w:rPr>
        <w:rFonts w:hint="default" w:ascii="Arial" w:hAnsi="Arial" w:eastAsia="Arial"/>
        <w:sz w:val="20"/>
        <w:szCs w:val="20"/>
      </w:rPr>
    </w:lvl>
    <w:lvl w:ilvl="1">
      <w:start w:val="1"/>
      <w:numFmt w:val="bullet"/>
      <w:lvlText w:val="•"/>
      <w:lvlJc w:val="left"/>
      <w:pPr>
        <w:ind w:left="378" w:hanging="3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55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32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08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85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61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38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15" w:hanging="32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6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1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95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296" w:hanging="36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435" w:hanging="3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34"/>
        <w:jc w:val="left"/>
      </w:pPr>
      <w:rPr>
        <w:rFonts w:hint="default" w:ascii="Arial" w:hAnsi="Arial" w:eastAsia="Arial"/>
        <w:spacing w:val="-1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4"/>
        <w:szCs w:val="24"/>
      </w:rPr>
    </w:lvl>
    <w:lvl w:ilvl="3">
      <w:start w:val="1"/>
      <w:numFmt w:val="bullet"/>
      <w:lvlText w:val="•"/>
      <w:lvlJc w:val="left"/>
      <w:pPr>
        <w:ind w:left="179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14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19"/>
      <w:ind w:left="100"/>
    </w:pPr>
    <w:rPr>
      <w:rFonts w:ascii="Calibri" w:hAnsi="Calibri" w:eastAsia="Calibri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ind w:left="340"/>
    </w:pPr>
    <w:rPr>
      <w:rFonts w:ascii="Calibri" w:hAnsi="Calibri" w:eastAsia="Calibri"/>
      <w:b/>
      <w:bCs/>
      <w:i/>
    </w:rPr>
  </w:style>
  <w:style w:styleId="TOC3" w:type="paragraph">
    <w:name w:val="TOC 3"/>
    <w:basedOn w:val="Normal"/>
    <w:uiPriority w:val="1"/>
    <w:qFormat/>
    <w:pPr>
      <w:ind w:left="580"/>
    </w:pPr>
    <w:rPr>
      <w:rFonts w:ascii="Calibri" w:hAnsi="Calibri" w:eastAsia="Calibri"/>
      <w:i/>
      <w:sz w:val="20"/>
      <w:szCs w:val="20"/>
    </w:rPr>
  </w:style>
  <w:style w:styleId="TOC4" w:type="paragraph">
    <w:name w:val="TOC 4"/>
    <w:basedOn w:val="Normal"/>
    <w:uiPriority w:val="1"/>
    <w:qFormat/>
    <w:pPr>
      <w:ind w:left="820"/>
    </w:pPr>
    <w:rPr>
      <w:rFonts w:ascii="Calibri" w:hAnsi="Calibri" w:eastAsia="Calibri"/>
      <w:sz w:val="18"/>
      <w:szCs w:val="18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934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110"/>
      <w:outlineLvl w:val="2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yperlink" Target="http://ceds.ed.g/" TargetMode="External"/><Relationship Id="rId12" Type="http://schemas.openxmlformats.org/officeDocument/2006/relationships/hyperlink" Target="http://www.smarterapp.org/doc" TargetMode="External"/><Relationship Id="rId13" Type="http://schemas.openxmlformats.org/officeDocument/2006/relationships/hyperlink" Target="http://www.smarterapp.org/documents/ISAAP-AccessibilityFeatureCodes.pdf" TargetMode="External"/><Relationship Id="rId14" Type="http://schemas.openxmlformats.org/officeDocument/2006/relationships/hyperlink" Target="https://ceds.ed.gov/element/000977" TargetMode="External"/><Relationship Id="rId15" Type="http://schemas.openxmlformats.org/officeDocument/2006/relationships/hyperlink" Target="https://ceds.ed.gov/element/001067" TargetMode="External"/><Relationship Id="rId16" Type="http://schemas.openxmlformats.org/officeDocument/2006/relationships/hyperlink" Target="https://ceds.ed.gov/element/000177" TargetMode="External"/><Relationship Id="rId17" Type="http://schemas.openxmlformats.org/officeDocument/2006/relationships/hyperlink" Target="https://ceds.ed.gov/element/000029" TargetMode="External"/><Relationship Id="rId18" Type="http://schemas.openxmlformats.org/officeDocument/2006/relationships/hyperlink" Target="https://ceds.ed.gov/element/000243" TargetMode="External"/><Relationship Id="rId19" Type="http://schemas.openxmlformats.org/officeDocument/2006/relationships/hyperlink" Target="https://ceds.ed.gov/element/000172" TargetMode="External"/><Relationship Id="rId20" Type="http://schemas.openxmlformats.org/officeDocument/2006/relationships/hyperlink" Target="https://ceds.ed.gov/element/000115" TargetMode="External"/><Relationship Id="rId21" Type="http://schemas.openxmlformats.org/officeDocument/2006/relationships/hyperlink" Target="https://ceds.ed.gov/element/000184" TargetMode="External"/><Relationship Id="rId22" Type="http://schemas.openxmlformats.org/officeDocument/2006/relationships/hyperlink" Target="https://ceds.ed.gov/element/000033" TargetMode="External"/><Relationship Id="rId23" Type="http://schemas.openxmlformats.org/officeDocument/2006/relationships/hyperlink" Target="https://ceds.ed.gov/element/001071" TargetMode="External"/><Relationship Id="rId24" Type="http://schemas.openxmlformats.org/officeDocument/2006/relationships/hyperlink" Target="https://ceds.ed.gov/element/000126" TargetMode="External"/><Relationship Id="rId25" Type="http://schemas.openxmlformats.org/officeDocument/2006/relationships/hyperlink" Target="https://ceds.ed.gov/element/000255" TargetMode="External"/><Relationship Id="rId26" Type="http://schemas.openxmlformats.org/officeDocument/2006/relationships/hyperlink" Target="https://ceds.ed.gov/element/000144" TargetMode="External"/><Relationship Id="rId27" Type="http://schemas.openxmlformats.org/officeDocument/2006/relationships/hyperlink" Target="https://ceds.ed.gov/element/000016" TargetMode="External"/><Relationship Id="rId28" Type="http://schemas.openxmlformats.org/officeDocument/2006/relationships/hyperlink" Target="https://ceds.ed.gov/element/000020" TargetMode="External"/><Relationship Id="rId29" Type="http://schemas.openxmlformats.org/officeDocument/2006/relationships/hyperlink" Target="https://ceds.ed.gov/element/000034" TargetMode="External"/><Relationship Id="rId30" Type="http://schemas.openxmlformats.org/officeDocument/2006/relationships/hyperlink" Target="https://ceds.ed.gov/element/000301" TargetMode="External"/><Relationship Id="rId31" Type="http://schemas.openxmlformats.org/officeDocument/2006/relationships/hyperlink" Target="https://ceds.ed.gov/element/000192" TargetMode="External"/><Relationship Id="rId32" Type="http://schemas.openxmlformats.org/officeDocument/2006/relationships/hyperlink" Target="https://ceds.ed.gov/element/000973" TargetMode="External"/><Relationship Id="rId33" Type="http://schemas.openxmlformats.org/officeDocument/2006/relationships/hyperlink" Target="https://ceds.ed.gov/element/000151" TargetMode="External"/><Relationship Id="rId34" Type="http://schemas.openxmlformats.org/officeDocument/2006/relationships/hyperlink" Target="https://ceds.ed.gov/element/000180" TargetMode="External"/><Relationship Id="rId35" Type="http://schemas.openxmlformats.org/officeDocument/2006/relationships/hyperlink" Target="https://ceds.ed.gov/element/000249" TargetMode="External"/><Relationship Id="rId36" Type="http://schemas.openxmlformats.org/officeDocument/2006/relationships/hyperlink" Target="https://ceds.ed.gov/element/000086" TargetMode="External"/><Relationship Id="rId37" Type="http://schemas.openxmlformats.org/officeDocument/2006/relationships/hyperlink" Target="https://ceds.ed.gov/element/000317" TargetMode="External"/><Relationship Id="rId38" Type="http://schemas.openxmlformats.org/officeDocument/2006/relationships/hyperlink" Target="https://ceds.ed.gov/element/001576" TargetMode="External"/><Relationship Id="rId39" Type="http://schemas.openxmlformats.org/officeDocument/2006/relationships/hyperlink" Target="https://ceds.ed.gov/element/000189" TargetMode="External"/><Relationship Id="rId40" Type="http://schemas.openxmlformats.org/officeDocument/2006/relationships/hyperlink" Target="https://ceds.ed.gov/element/000529" TargetMode="External"/><Relationship Id="rId41" Type="http://schemas.openxmlformats.org/officeDocument/2006/relationships/hyperlink" Target="https://ceds.ed.gov/element/001247" TargetMode="External"/><Relationship Id="rId42" Type="http://schemas.openxmlformats.org/officeDocument/2006/relationships/hyperlink" Target="https://ceds.ed.gov/element/000570" TargetMode="External"/><Relationship Id="rId43" Type="http://schemas.openxmlformats.org/officeDocument/2006/relationships/hyperlink" Target="https://ceds.ed.gov/element/000447" TargetMode="External"/><Relationship Id="rId44" Type="http://schemas.openxmlformats.org/officeDocument/2006/relationships/hyperlink" Target="https://ceds.ed.gov/element/000218" TargetMode="External"/><Relationship Id="rId45" Type="http://schemas.openxmlformats.org/officeDocument/2006/relationships/hyperlink" Target="https://ceds.ed.gov/element/000267" TargetMode="External"/><Relationship Id="rId46" Type="http://schemas.openxmlformats.org/officeDocument/2006/relationships/hyperlink" Target="https://ceds.ed.gov/element/000637" TargetMode="External"/><Relationship Id="rId47" Type="http://schemas.openxmlformats.org/officeDocument/2006/relationships/hyperlink" Target="https://ceds.ed.gov/element/000204" TargetMode="External"/><Relationship Id="rId48" Type="http://schemas.openxmlformats.org/officeDocument/2006/relationships/hyperlink" Target="https://ceds.ed.gov/element/001069" TargetMode="External"/><Relationship Id="rId49" Type="http://schemas.openxmlformats.org/officeDocument/2006/relationships/hyperlink" Target="https://ceds.ed.gov/element/000191" TargetMode="External"/><Relationship Id="rId50" Type="http://schemas.openxmlformats.org/officeDocument/2006/relationships/hyperlink" Target="https://ceds.ed.gov/element/000962" TargetMode="External"/><Relationship Id="rId51" Type="http://schemas.openxmlformats.org/officeDocument/2006/relationships/hyperlink" Target="https://ceds.ed.gov/element/000963" TargetMode="External"/><Relationship Id="rId52" Type="http://schemas.openxmlformats.org/officeDocument/2006/relationships/hyperlink" Target="https://ceds.ed.gov/element/000964" TargetMode="External"/><Relationship Id="rId53" Type="http://schemas.openxmlformats.org/officeDocument/2006/relationships/hyperlink" Target="https://ceds.ed.gov/element/000965" TargetMode="External"/><Relationship Id="rId54" Type="http://schemas.openxmlformats.org/officeDocument/2006/relationships/hyperlink" Target="https://ceds.ed.gov/element/000088" TargetMode="External"/><Relationship Id="rId55" Type="http://schemas.openxmlformats.org/officeDocument/2006/relationships/hyperlink" Target="https://ceds.ed.gov/element/001152" TargetMode="External"/><Relationship Id="rId56" Type="http://schemas.openxmlformats.org/officeDocument/2006/relationships/hyperlink" Target="https://ceds.ed.gov/element/000385" TargetMode="External"/><Relationship Id="rId57" Type="http://schemas.openxmlformats.org/officeDocument/2006/relationships/hyperlink" Target="https://ceds.ed.gov/element/000724" TargetMode="External"/><Relationship Id="rId58" Type="http://schemas.openxmlformats.org/officeDocument/2006/relationships/hyperlink" Target="https://ceds.ed.gov/element/001181" TargetMode="External"/><Relationship Id="rId59" Type="http://schemas.openxmlformats.org/officeDocument/2006/relationships/hyperlink" Target="https://ceds.ed.gov/element/001158" TargetMode="External"/><Relationship Id="rId60" Type="http://schemas.openxmlformats.org/officeDocument/2006/relationships/hyperlink" Target="https://ceds.ed.gov/element/000958" TargetMode="External"/><Relationship Id="rId61" Type="http://schemas.openxmlformats.org/officeDocument/2006/relationships/hyperlink" Target="https://ceds.ed.gov/element/000959" TargetMode="External"/><Relationship Id="rId6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Smarter Balanced</dc:creator>
  <cp:keywords>Reporting System, TRT</cp:keywords>
  <dc:subject>Smarter Reporting System</dc:subject>
  <dc:title>Test Results Transmission Formal</dc:title>
  <dcterms:created xsi:type="dcterms:W3CDTF">2020-07-23T07:04:28Z</dcterms:created>
  <dcterms:modified xsi:type="dcterms:W3CDTF">2020-07-23T07:04:28Z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2020-07-20T00:00:00Z</vt:filetime>
  </property>
  <property fmtid="{D5CDD505-2E9C-101B-9397-08002B2CF9AE}" pid="3" name="LastSaved">
    <vt:filetime>2020-07-23T00:00:00Z</vt:filetime>
  </property>
</Properties>
</file>